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AA882" w14:textId="77777777" w:rsidR="00DE0A8C" w:rsidRDefault="00DE0A8C">
      <w:pPr>
        <w:ind w:right="720"/>
      </w:pPr>
    </w:p>
    <w:p w14:paraId="718AA883" w14:textId="77777777" w:rsidR="00DE0A8C" w:rsidRDefault="00DE0A8C">
      <w:pPr>
        <w:ind w:right="720"/>
      </w:pPr>
    </w:p>
    <w:p w14:paraId="718AA884" w14:textId="77777777" w:rsidR="00DE0A8C" w:rsidRDefault="00DE0A8C">
      <w:pPr>
        <w:ind w:right="720"/>
      </w:pPr>
    </w:p>
    <w:p w14:paraId="718AA885" w14:textId="77777777" w:rsidR="00DE0A8C" w:rsidRDefault="00DE0A8C">
      <w:pPr>
        <w:ind w:right="720"/>
      </w:pPr>
    </w:p>
    <w:p w14:paraId="718AA886" w14:textId="77777777" w:rsidR="00DE0A8C" w:rsidRDefault="00DE0A8C">
      <w:pPr>
        <w:ind w:right="720"/>
      </w:pPr>
    </w:p>
    <w:p w14:paraId="718AA887" w14:textId="77777777" w:rsidR="00DE0A8C" w:rsidRDefault="00DE0A8C">
      <w:pPr>
        <w:ind w:right="180"/>
        <w:jc w:val="center"/>
        <w:rPr>
          <w:b/>
          <w:sz w:val="48"/>
        </w:rPr>
      </w:pPr>
    </w:p>
    <w:p w14:paraId="718AA888" w14:textId="77777777" w:rsidR="00DE0A8C" w:rsidRDefault="00DE0A8C" w:rsidP="00754DD6">
      <w:pPr>
        <w:ind w:right="180"/>
        <w:rPr>
          <w:b/>
          <w:sz w:val="48"/>
        </w:rPr>
      </w:pPr>
    </w:p>
    <w:p w14:paraId="718AA889" w14:textId="77777777" w:rsidR="00DE0A8C" w:rsidRDefault="00DE0A8C">
      <w:pPr>
        <w:ind w:right="180"/>
        <w:jc w:val="center"/>
        <w:rPr>
          <w:b/>
          <w:sz w:val="48"/>
        </w:rPr>
      </w:pPr>
    </w:p>
    <w:p w14:paraId="718AA88A" w14:textId="77777777" w:rsidR="00DE0A8C" w:rsidRDefault="009A1B53">
      <w:pPr>
        <w:ind w:right="180"/>
        <w:jc w:val="center"/>
        <w:rPr>
          <w:b/>
          <w:sz w:val="72"/>
        </w:rPr>
      </w:pPr>
      <w:bookmarkStart w:id="6" w:name="_Hlk49841152"/>
      <w:r>
        <w:rPr>
          <w:b/>
          <w:sz w:val="72"/>
        </w:rPr>
        <w:t>PCIe-Mini-S</w:t>
      </w:r>
      <w:r w:rsidR="00E562DE">
        <w:rPr>
          <w:b/>
          <w:sz w:val="72"/>
        </w:rPr>
        <w:t>ynchro</w:t>
      </w:r>
    </w:p>
    <w:p w14:paraId="718AA88B" w14:textId="77777777" w:rsidR="00DE0A8C" w:rsidRPr="00372D56" w:rsidRDefault="00B62367" w:rsidP="00372D56">
      <w:pPr>
        <w:ind w:right="180"/>
        <w:jc w:val="center"/>
        <w:rPr>
          <w:b/>
          <w:sz w:val="36"/>
        </w:rPr>
      </w:pPr>
      <w:r w:rsidRPr="00B62367">
        <w:rPr>
          <w:b/>
          <w:sz w:val="36"/>
        </w:rPr>
        <w:t>16-BIT TRACKING</w:t>
      </w:r>
      <w:r w:rsidRPr="00B62367">
        <w:rPr>
          <w:b/>
          <w:sz w:val="36"/>
        </w:rPr>
        <w:br/>
        <w:t>RESOLVER-TO-DIGITAL CONVERTER</w:t>
      </w:r>
    </w:p>
    <w:p w14:paraId="718AA88C" w14:textId="77777777" w:rsidR="00372D56" w:rsidRDefault="00372D56">
      <w:pPr>
        <w:ind w:right="180"/>
        <w:jc w:val="center"/>
        <w:rPr>
          <w:b/>
          <w:sz w:val="48"/>
        </w:rPr>
      </w:pPr>
    </w:p>
    <w:p w14:paraId="718AA88D" w14:textId="77777777" w:rsidR="00DE0A8C" w:rsidRDefault="002C6CC8">
      <w:pPr>
        <w:ind w:right="180"/>
        <w:jc w:val="center"/>
        <w:rPr>
          <w:b/>
          <w:sz w:val="48"/>
        </w:rPr>
      </w:pPr>
      <w:proofErr w:type="spellStart"/>
      <w:r>
        <w:rPr>
          <w:b/>
          <w:sz w:val="48"/>
        </w:rPr>
        <w:t>PCI</w:t>
      </w:r>
      <w:r w:rsidR="001D794C">
        <w:rPr>
          <w:b/>
          <w:sz w:val="48"/>
        </w:rPr>
        <w:t>express</w:t>
      </w:r>
      <w:proofErr w:type="spellEnd"/>
      <w:r w:rsidR="001D794C">
        <w:rPr>
          <w:b/>
          <w:sz w:val="48"/>
        </w:rPr>
        <w:t xml:space="preserve"> Mini</w:t>
      </w:r>
    </w:p>
    <w:p w14:paraId="718AA88E" w14:textId="77777777" w:rsidR="00DE0A8C" w:rsidRDefault="00DE0A8C">
      <w:pPr>
        <w:ind w:right="180"/>
        <w:jc w:val="center"/>
        <w:rPr>
          <w:b/>
          <w:sz w:val="32"/>
        </w:rPr>
      </w:pPr>
    </w:p>
    <w:p w14:paraId="718AA88F" w14:textId="77777777" w:rsidR="00DE0A8C" w:rsidRDefault="00DE0A8C">
      <w:pPr>
        <w:ind w:right="180"/>
        <w:jc w:val="center"/>
        <w:rPr>
          <w:b/>
          <w:sz w:val="32"/>
        </w:rPr>
      </w:pPr>
    </w:p>
    <w:p w14:paraId="718AA890" w14:textId="77777777" w:rsidR="00980B6B" w:rsidRDefault="00372D56" w:rsidP="00980B6B">
      <w:pPr>
        <w:ind w:right="180"/>
        <w:jc w:val="center"/>
        <w:rPr>
          <w:b/>
          <w:sz w:val="32"/>
        </w:rPr>
      </w:pPr>
      <w:r>
        <w:rPr>
          <w:b/>
          <w:sz w:val="32"/>
        </w:rPr>
        <w:t>9</w:t>
      </w:r>
      <w:r w:rsidR="001C25C1">
        <w:rPr>
          <w:b/>
          <w:sz w:val="32"/>
        </w:rPr>
        <w:t>28</w:t>
      </w:r>
      <w:r w:rsidR="00980B6B">
        <w:rPr>
          <w:b/>
          <w:sz w:val="32"/>
        </w:rPr>
        <w:t>-</w:t>
      </w:r>
      <w:r w:rsidR="001633B5">
        <w:rPr>
          <w:b/>
          <w:sz w:val="32"/>
        </w:rPr>
        <w:t>10</w:t>
      </w:r>
      <w:r w:rsidR="00980B6B">
        <w:rPr>
          <w:b/>
          <w:sz w:val="32"/>
        </w:rPr>
        <w:t>-000-4000</w:t>
      </w:r>
    </w:p>
    <w:p w14:paraId="718AA891" w14:textId="77777777" w:rsidR="00DE0A8C" w:rsidRDefault="00DE0A8C">
      <w:pPr>
        <w:ind w:right="180"/>
        <w:jc w:val="center"/>
        <w:rPr>
          <w:b/>
          <w:sz w:val="32"/>
        </w:rPr>
      </w:pPr>
    </w:p>
    <w:p w14:paraId="718AA892" w14:textId="77777777" w:rsidR="00DE0A8C" w:rsidRDefault="00DE0A8C">
      <w:pPr>
        <w:ind w:right="180"/>
        <w:jc w:val="center"/>
        <w:rPr>
          <w:b/>
          <w:sz w:val="32"/>
        </w:rPr>
      </w:pPr>
    </w:p>
    <w:p w14:paraId="718AA893" w14:textId="77777777" w:rsidR="00DE0A8C" w:rsidRDefault="00DE0A8C">
      <w:pPr>
        <w:ind w:right="180"/>
        <w:jc w:val="center"/>
        <w:rPr>
          <w:sz w:val="32"/>
        </w:rPr>
      </w:pPr>
      <w:r>
        <w:rPr>
          <w:b/>
          <w:sz w:val="32"/>
        </w:rPr>
        <w:t>REFERENCE MANUAL</w:t>
      </w:r>
    </w:p>
    <w:p w14:paraId="718AA894" w14:textId="77777777" w:rsidR="00DE0A8C" w:rsidRDefault="00DE0A8C">
      <w:pPr>
        <w:jc w:val="center"/>
      </w:pPr>
      <w:r>
        <w:rPr>
          <w:sz w:val="28"/>
        </w:rPr>
        <w:fldChar w:fldCharType="begin"/>
      </w:r>
      <w:r>
        <w:rPr>
          <w:sz w:val="28"/>
        </w:rPr>
        <w:instrText xml:space="preserve"> SUBJECT  \* MERGEFORMAT </w:instrText>
      </w:r>
      <w:r>
        <w:rPr>
          <w:sz w:val="28"/>
        </w:rPr>
        <w:fldChar w:fldCharType="end"/>
      </w:r>
      <w:r>
        <w:rPr>
          <w:sz w:val="28"/>
        </w:rPr>
        <w:br/>
      </w:r>
    </w:p>
    <w:p w14:paraId="718AA895" w14:textId="77777777" w:rsidR="00DE0A8C" w:rsidRDefault="002C6CC8">
      <w:pPr>
        <w:ind w:right="180"/>
        <w:jc w:val="center"/>
        <w:rPr>
          <w:sz w:val="28"/>
        </w:rPr>
      </w:pPr>
      <w:r>
        <w:rPr>
          <w:sz w:val="28"/>
        </w:rPr>
        <w:t>Revision 1.</w:t>
      </w:r>
      <w:r w:rsidR="001633B5">
        <w:rPr>
          <w:sz w:val="28"/>
        </w:rPr>
        <w:t>0</w:t>
      </w:r>
    </w:p>
    <w:p w14:paraId="718AA896" w14:textId="77777777" w:rsidR="00DE0A8C" w:rsidRDefault="001633B5">
      <w:pPr>
        <w:ind w:right="180"/>
        <w:jc w:val="center"/>
        <w:rPr>
          <w:sz w:val="28"/>
        </w:rPr>
      </w:pPr>
      <w:r>
        <w:rPr>
          <w:sz w:val="28"/>
        </w:rPr>
        <w:t>July</w:t>
      </w:r>
      <w:r w:rsidR="002C6CC8">
        <w:rPr>
          <w:sz w:val="28"/>
        </w:rPr>
        <w:t xml:space="preserve"> 20</w:t>
      </w:r>
      <w:r w:rsidR="001C25C1">
        <w:rPr>
          <w:sz w:val="28"/>
        </w:rPr>
        <w:t>20</w:t>
      </w:r>
    </w:p>
    <w:p w14:paraId="718AA897" w14:textId="77777777" w:rsidR="00DE0A8C" w:rsidRDefault="00DE0A8C">
      <w:pPr>
        <w:ind w:right="180"/>
        <w:jc w:val="center"/>
      </w:pPr>
    </w:p>
    <w:p w14:paraId="718AA898" w14:textId="77777777" w:rsidR="00DE0A8C" w:rsidRDefault="00DE0A8C">
      <w:pPr>
        <w:ind w:right="180"/>
        <w:jc w:val="center"/>
      </w:pPr>
    </w:p>
    <w:p w14:paraId="718AA899" w14:textId="77777777" w:rsidR="00DE0A8C" w:rsidRDefault="00DE0A8C">
      <w:pPr>
        <w:ind w:right="180"/>
        <w:jc w:val="center"/>
      </w:pPr>
    </w:p>
    <w:p w14:paraId="718AA89A" w14:textId="77777777" w:rsidR="00DE0A8C" w:rsidRDefault="00DE0A8C">
      <w:pPr>
        <w:ind w:right="180"/>
        <w:jc w:val="center"/>
      </w:pPr>
    </w:p>
    <w:p w14:paraId="718AA89B" w14:textId="77777777" w:rsidR="00DE0A8C" w:rsidRDefault="00DE0A8C">
      <w:pPr>
        <w:ind w:right="180"/>
        <w:jc w:val="center"/>
        <w:rPr>
          <w:b/>
        </w:rPr>
      </w:pPr>
    </w:p>
    <w:p w14:paraId="718AA89C" w14:textId="77777777" w:rsidR="00DE0A8C" w:rsidRDefault="00DE0A8C">
      <w:pPr>
        <w:ind w:right="180"/>
        <w:jc w:val="center"/>
        <w:rPr>
          <w:b/>
        </w:rPr>
      </w:pPr>
    </w:p>
    <w:p w14:paraId="718AA89D" w14:textId="77777777" w:rsidR="00DE0A8C" w:rsidRDefault="00DE0A8C">
      <w:pPr>
        <w:ind w:right="180"/>
        <w:jc w:val="center"/>
        <w:rPr>
          <w:b/>
        </w:rPr>
      </w:pPr>
    </w:p>
    <w:p w14:paraId="718AA89E" w14:textId="77777777" w:rsidR="00DE0A8C" w:rsidRDefault="00DE0A8C">
      <w:pPr>
        <w:ind w:right="180"/>
        <w:jc w:val="center"/>
        <w:rPr>
          <w:b/>
        </w:rPr>
      </w:pPr>
    </w:p>
    <w:p w14:paraId="718AA89F" w14:textId="77777777" w:rsidR="00DE0A8C" w:rsidRDefault="00DE0A8C">
      <w:pPr>
        <w:ind w:right="180"/>
        <w:jc w:val="center"/>
        <w:rPr>
          <w:rFonts w:ascii="Optima" w:hAnsi="Optima"/>
          <w:b/>
        </w:rPr>
      </w:pPr>
      <w:r>
        <w:rPr>
          <w:rFonts w:ascii="Optima" w:hAnsi="Optima"/>
          <w:b/>
        </w:rPr>
        <w:t>ALPHI TECHNOLOGY CORPORATION</w:t>
      </w:r>
    </w:p>
    <w:p w14:paraId="718AA8A0" w14:textId="77777777" w:rsidR="00DE0A8C" w:rsidRDefault="002C6CC8">
      <w:pPr>
        <w:ind w:right="180"/>
        <w:jc w:val="center"/>
        <w:rPr>
          <w:rFonts w:ascii="Optima" w:hAnsi="Optima"/>
          <w:b/>
        </w:rPr>
      </w:pPr>
      <w:r>
        <w:rPr>
          <w:rFonts w:ascii="Optima" w:hAnsi="Optima"/>
          <w:b/>
        </w:rPr>
        <w:t>1898 E. Southern Ave</w:t>
      </w:r>
    </w:p>
    <w:p w14:paraId="718AA8A1" w14:textId="77777777" w:rsidR="00DE0A8C" w:rsidRPr="00420FFA" w:rsidRDefault="00DE0A8C">
      <w:pPr>
        <w:ind w:right="720"/>
        <w:jc w:val="center"/>
        <w:rPr>
          <w:rFonts w:ascii="Optima" w:hAnsi="Optima"/>
          <w:b/>
          <w:lang w:val="es-PE"/>
        </w:rPr>
      </w:pPr>
      <w:r w:rsidRPr="00420FFA">
        <w:rPr>
          <w:rFonts w:ascii="Optima" w:hAnsi="Optima"/>
          <w:b/>
          <w:lang w:val="es-PE"/>
        </w:rPr>
        <w:t>Tempe, AZ 8528</w:t>
      </w:r>
      <w:r w:rsidR="002C6CC8" w:rsidRPr="00420FFA">
        <w:rPr>
          <w:rFonts w:ascii="Optima" w:hAnsi="Optima"/>
          <w:b/>
          <w:lang w:val="es-PE"/>
        </w:rPr>
        <w:t>2</w:t>
      </w:r>
      <w:r w:rsidRPr="00420FFA">
        <w:rPr>
          <w:rFonts w:ascii="Optima" w:hAnsi="Optima"/>
          <w:b/>
          <w:lang w:val="es-PE"/>
        </w:rPr>
        <w:t xml:space="preserve"> USA</w:t>
      </w:r>
    </w:p>
    <w:p w14:paraId="718AA8A2" w14:textId="77777777" w:rsidR="00DE0A8C" w:rsidRPr="00420FFA" w:rsidRDefault="00DE0A8C">
      <w:pPr>
        <w:ind w:right="720"/>
        <w:jc w:val="center"/>
        <w:rPr>
          <w:rFonts w:ascii="Optima" w:hAnsi="Optima"/>
          <w:b/>
          <w:lang w:val="es-PE"/>
        </w:rPr>
      </w:pPr>
      <w:proofErr w:type="gramStart"/>
      <w:r w:rsidRPr="00420FFA">
        <w:rPr>
          <w:rFonts w:ascii="Optima" w:hAnsi="Optima"/>
          <w:b/>
          <w:lang w:val="es-PE"/>
        </w:rPr>
        <w:t>Tel :</w:t>
      </w:r>
      <w:proofErr w:type="gramEnd"/>
      <w:r w:rsidRPr="00420FFA">
        <w:rPr>
          <w:rFonts w:ascii="Optima" w:hAnsi="Optima"/>
          <w:b/>
          <w:lang w:val="es-PE"/>
        </w:rPr>
        <w:t xml:space="preserve"> (480) 838-2428</w:t>
      </w:r>
    </w:p>
    <w:p w14:paraId="718AA8A3" w14:textId="77777777" w:rsidR="00DE0A8C" w:rsidRPr="00420FFA" w:rsidRDefault="00DE0A8C">
      <w:pPr>
        <w:ind w:right="720"/>
        <w:jc w:val="center"/>
        <w:rPr>
          <w:rFonts w:ascii="Optima" w:hAnsi="Optima"/>
          <w:b/>
          <w:lang w:val="es-PE"/>
        </w:rPr>
      </w:pPr>
      <w:r w:rsidRPr="00420FFA">
        <w:rPr>
          <w:rFonts w:ascii="Optima" w:hAnsi="Optima"/>
          <w:b/>
          <w:lang w:val="es-PE"/>
        </w:rPr>
        <w:t>Fax: (480) 838-4477</w:t>
      </w:r>
    </w:p>
    <w:p w14:paraId="718AA8A4" w14:textId="77777777" w:rsidR="00DE0A8C" w:rsidRPr="00420FFA" w:rsidRDefault="00DE0A8C">
      <w:pPr>
        <w:ind w:right="180"/>
        <w:jc w:val="center"/>
        <w:rPr>
          <w:lang w:val="es-PE"/>
        </w:rPr>
        <w:sectPr w:rsidR="00DE0A8C" w:rsidRPr="00420FFA">
          <w:headerReference w:type="default" r:id="rId8"/>
          <w:footerReference w:type="even" r:id="rId9"/>
          <w:footerReference w:type="default" r:id="rId10"/>
          <w:pgSz w:w="12240" w:h="15840"/>
          <w:pgMar w:top="1440" w:right="1800" w:bottom="1440" w:left="1800" w:header="720" w:footer="720" w:gutter="0"/>
          <w:cols w:space="720"/>
          <w:titlePg/>
        </w:sectPr>
      </w:pPr>
    </w:p>
    <w:p w14:paraId="718AA8A5" w14:textId="77777777" w:rsidR="00DE0A8C" w:rsidRPr="00420FFA" w:rsidRDefault="00DE0A8C">
      <w:pPr>
        <w:ind w:right="180"/>
        <w:jc w:val="center"/>
        <w:rPr>
          <w:b/>
          <w:lang w:val="es-PE"/>
        </w:rPr>
      </w:pPr>
    </w:p>
    <w:p w14:paraId="718AA8A6" w14:textId="77777777" w:rsidR="00DE0A8C" w:rsidRPr="00420FFA" w:rsidRDefault="00DE0A8C">
      <w:pPr>
        <w:ind w:right="720"/>
        <w:rPr>
          <w:lang w:val="es-PE"/>
        </w:rPr>
      </w:pPr>
    </w:p>
    <w:p w14:paraId="718AA8A7" w14:textId="77777777" w:rsidR="00DE0A8C" w:rsidRPr="00420FFA" w:rsidRDefault="00DE0A8C">
      <w:pPr>
        <w:ind w:right="720"/>
        <w:rPr>
          <w:lang w:val="es-PE"/>
        </w:rPr>
      </w:pPr>
    </w:p>
    <w:p w14:paraId="718AA8A8" w14:textId="77777777" w:rsidR="00DE0A8C" w:rsidRDefault="00DE0A8C">
      <w:pPr>
        <w:ind w:right="180"/>
        <w:jc w:val="center"/>
        <w:rPr>
          <w:b/>
          <w:sz w:val="28"/>
          <w:u w:val="single"/>
        </w:rPr>
      </w:pPr>
      <w:r>
        <w:rPr>
          <w:b/>
          <w:sz w:val="28"/>
          <w:u w:val="single"/>
        </w:rPr>
        <w:t>NOTICE</w:t>
      </w:r>
    </w:p>
    <w:p w14:paraId="718AA8A9" w14:textId="77777777" w:rsidR="00DE0A8C" w:rsidRDefault="00DE0A8C">
      <w:pPr>
        <w:ind w:right="180"/>
        <w:jc w:val="center"/>
        <w:rPr>
          <w:b/>
          <w:sz w:val="28"/>
          <w:u w:val="single"/>
        </w:rPr>
      </w:pPr>
    </w:p>
    <w:p w14:paraId="718AA8AA" w14:textId="77777777" w:rsidR="00DE0A8C" w:rsidRDefault="00DE0A8C">
      <w:pPr>
        <w:ind w:right="180"/>
        <w:jc w:val="center"/>
        <w:rPr>
          <w:b/>
          <w:sz w:val="28"/>
          <w:u w:val="single"/>
        </w:rPr>
      </w:pPr>
    </w:p>
    <w:p w14:paraId="718AA8AB" w14:textId="77777777" w:rsidR="00DE0A8C" w:rsidRDefault="00DE0A8C">
      <w:pPr>
        <w:ind w:right="180"/>
        <w:jc w:val="both"/>
      </w:pPr>
      <w:r>
        <w:t>The information in this document has been carefully checked and is believed to be entirely reliable. While all reasonable efforts to ensure accuracy have been taken in the preparation of this manual, ALPHI TECHNOLOGY assumes no responsibility resulting from omissions or errors in this manual, or from the use of information contained herein.</w:t>
      </w:r>
    </w:p>
    <w:p w14:paraId="718AA8AC" w14:textId="77777777" w:rsidR="00DE0A8C" w:rsidRDefault="00DE0A8C">
      <w:pPr>
        <w:ind w:right="180"/>
        <w:jc w:val="both"/>
      </w:pPr>
    </w:p>
    <w:p w14:paraId="718AA8AD" w14:textId="77777777" w:rsidR="00DE0A8C" w:rsidRDefault="00DE0A8C">
      <w:pPr>
        <w:ind w:right="180"/>
        <w:jc w:val="both"/>
      </w:pPr>
      <w:r>
        <w:t>ALPHI TECHNOLOGY reserves the right to make any changes, without notice, to this or any of ALPHI TECHNOLOGY’s products to improve reliability, performance, function or design.</w:t>
      </w:r>
    </w:p>
    <w:p w14:paraId="718AA8AE" w14:textId="77777777" w:rsidR="00DE0A8C" w:rsidRDefault="00DE0A8C">
      <w:pPr>
        <w:ind w:right="180"/>
        <w:jc w:val="both"/>
      </w:pPr>
    </w:p>
    <w:p w14:paraId="718AA8AF" w14:textId="77777777" w:rsidR="00DE0A8C" w:rsidRDefault="00DE0A8C">
      <w:pPr>
        <w:ind w:right="180"/>
        <w:jc w:val="both"/>
      </w:pPr>
      <w:r>
        <w:t>ALPHI TECHNOLOGY does not assume any liability arising out of the application or use of any product or circuit described herein; nor does ALPHI TECHNOLOGY convey any license under its patent rights or the rights of others.</w:t>
      </w:r>
    </w:p>
    <w:p w14:paraId="718AA8B0" w14:textId="77777777" w:rsidR="00DE0A8C" w:rsidRDefault="00DE0A8C">
      <w:pPr>
        <w:ind w:right="180"/>
      </w:pPr>
    </w:p>
    <w:p w14:paraId="718AA8B1" w14:textId="77777777" w:rsidR="00DE0A8C" w:rsidRDefault="00DE0A8C">
      <w:pPr>
        <w:ind w:right="180"/>
      </w:pPr>
    </w:p>
    <w:p w14:paraId="718AA8B2" w14:textId="77777777" w:rsidR="00DE0A8C" w:rsidRDefault="00DE0A8C">
      <w:pPr>
        <w:ind w:right="180"/>
      </w:pPr>
    </w:p>
    <w:p w14:paraId="718AA8B3" w14:textId="77777777" w:rsidR="00DE0A8C" w:rsidRDefault="00DE0A8C">
      <w:pPr>
        <w:ind w:right="180"/>
        <w:jc w:val="center"/>
        <w:rPr>
          <w:b/>
        </w:rPr>
      </w:pPr>
    </w:p>
    <w:p w14:paraId="718AA8B4" w14:textId="77777777" w:rsidR="00DE0A8C" w:rsidRDefault="00DE0A8C">
      <w:pPr>
        <w:ind w:right="180"/>
        <w:jc w:val="center"/>
        <w:rPr>
          <w:b/>
        </w:rPr>
      </w:pPr>
    </w:p>
    <w:p w14:paraId="718AA8B5" w14:textId="77777777" w:rsidR="00DE0A8C" w:rsidRDefault="00DE0A8C">
      <w:pPr>
        <w:ind w:right="180"/>
        <w:jc w:val="center"/>
        <w:rPr>
          <w:b/>
        </w:rPr>
      </w:pPr>
      <w:r>
        <w:rPr>
          <w:b/>
        </w:rPr>
        <w:t>ALPHI TECHNOLOGY CORPORATION</w:t>
      </w:r>
    </w:p>
    <w:p w14:paraId="718AA8B6" w14:textId="77777777" w:rsidR="00DE0A8C" w:rsidRDefault="00DE0A8C">
      <w:pPr>
        <w:ind w:right="180"/>
        <w:jc w:val="center"/>
        <w:rPr>
          <w:b/>
        </w:rPr>
      </w:pPr>
      <w:r>
        <w:rPr>
          <w:b/>
        </w:rPr>
        <w:t>All Rights Reserved</w:t>
      </w:r>
    </w:p>
    <w:p w14:paraId="718AA8B7" w14:textId="77777777" w:rsidR="00DE0A8C" w:rsidRDefault="00DE0A8C">
      <w:pPr>
        <w:ind w:right="180"/>
      </w:pPr>
    </w:p>
    <w:p w14:paraId="718AA8B8" w14:textId="77777777" w:rsidR="00DE0A8C" w:rsidRDefault="00DE0A8C">
      <w:pPr>
        <w:ind w:right="180"/>
      </w:pPr>
    </w:p>
    <w:p w14:paraId="718AA8B9" w14:textId="77777777" w:rsidR="00DE0A8C" w:rsidRDefault="00DE0A8C">
      <w:pPr>
        <w:ind w:right="180"/>
      </w:pPr>
    </w:p>
    <w:p w14:paraId="718AA8BA" w14:textId="77777777" w:rsidR="00DE0A8C" w:rsidRDefault="00DE0A8C">
      <w:pPr>
        <w:ind w:right="180"/>
        <w:jc w:val="center"/>
      </w:pPr>
      <w:r>
        <w:t>This document shall not be duplicated, nor its contents used</w:t>
      </w:r>
    </w:p>
    <w:p w14:paraId="718AA8BB" w14:textId="77777777" w:rsidR="00DE0A8C" w:rsidRDefault="00DE0A8C">
      <w:pPr>
        <w:ind w:right="180"/>
        <w:jc w:val="center"/>
      </w:pPr>
      <w:r>
        <w:t>for any purpose, unless express permission has been granted in advance.</w:t>
      </w:r>
    </w:p>
    <w:bookmarkEnd w:id="6"/>
    <w:p w14:paraId="718AA8BC" w14:textId="77777777" w:rsidR="00DE0A8C" w:rsidRDefault="00DE0A8C">
      <w:pPr>
        <w:ind w:right="180"/>
        <w:sectPr w:rsidR="00DE0A8C">
          <w:headerReference w:type="default" r:id="rId11"/>
          <w:footerReference w:type="even" r:id="rId12"/>
          <w:footerReference w:type="default" r:id="rId13"/>
          <w:pgSz w:w="12240" w:h="15840"/>
          <w:pgMar w:top="1440" w:right="994" w:bottom="1440" w:left="1440" w:header="0" w:footer="1440" w:gutter="0"/>
          <w:pgNumType w:fmt="lowerRoman"/>
          <w:cols w:space="720"/>
          <w:titlePg/>
        </w:sectPr>
      </w:pPr>
    </w:p>
    <w:bookmarkStart w:id="7" w:name="_Toc364050538"/>
    <w:bookmarkStart w:id="8" w:name="_Toc372589204"/>
    <w:bookmarkStart w:id="9" w:name="_Toc374156841"/>
    <w:bookmarkStart w:id="10" w:name="_Toc232477476"/>
    <w:bookmarkStart w:id="11" w:name="_Toc232477491"/>
    <w:p w14:paraId="718AA8BD" w14:textId="1FFDF9F3" w:rsidR="00B33D51" w:rsidRPr="00715654" w:rsidRDefault="00FE1A05">
      <w:pPr>
        <w:pStyle w:val="TOC1"/>
        <w:rPr>
          <w:rFonts w:ascii="Calibri" w:hAnsi="Calibri"/>
          <w:b w:val="0"/>
          <w:caps w:val="0"/>
          <w:noProof/>
          <w:szCs w:val="22"/>
          <w:u w:val="none"/>
        </w:rPr>
      </w:pPr>
      <w:r>
        <w:rPr>
          <w:rFonts w:cs="Arial"/>
          <w:bCs/>
          <w:szCs w:val="22"/>
        </w:rPr>
        <w:lastRenderedPageBreak/>
        <w:fldChar w:fldCharType="begin"/>
      </w:r>
      <w:r>
        <w:rPr>
          <w:rFonts w:cs="Arial"/>
          <w:bCs/>
          <w:szCs w:val="22"/>
        </w:rPr>
        <w:instrText xml:space="preserve"> TOC \o "1-4" </w:instrText>
      </w:r>
      <w:r>
        <w:rPr>
          <w:rFonts w:cs="Arial"/>
          <w:bCs/>
          <w:szCs w:val="22"/>
        </w:rPr>
        <w:fldChar w:fldCharType="separate"/>
      </w:r>
      <w:r w:rsidR="00B33D51">
        <w:rPr>
          <w:noProof/>
        </w:rPr>
        <w:t>Manual update</w:t>
      </w:r>
      <w:r w:rsidR="00B33D51">
        <w:rPr>
          <w:noProof/>
        </w:rPr>
        <w:tab/>
      </w:r>
      <w:r w:rsidR="00B33D51">
        <w:rPr>
          <w:noProof/>
        </w:rPr>
        <w:fldChar w:fldCharType="begin"/>
      </w:r>
      <w:r w:rsidR="00B33D51">
        <w:rPr>
          <w:noProof/>
        </w:rPr>
        <w:instrText xml:space="preserve"> PAGEREF _Toc423517730 \h </w:instrText>
      </w:r>
      <w:r w:rsidR="00B33D51">
        <w:rPr>
          <w:noProof/>
        </w:rPr>
      </w:r>
      <w:r w:rsidR="00B33D51">
        <w:rPr>
          <w:noProof/>
        </w:rPr>
        <w:fldChar w:fldCharType="separate"/>
      </w:r>
      <w:r w:rsidR="004B0F12">
        <w:rPr>
          <w:noProof/>
        </w:rPr>
        <w:t>2</w:t>
      </w:r>
      <w:r w:rsidR="00B33D51">
        <w:rPr>
          <w:noProof/>
        </w:rPr>
        <w:fldChar w:fldCharType="end"/>
      </w:r>
    </w:p>
    <w:p w14:paraId="718AA8BE" w14:textId="2CF16343" w:rsidR="00B33D51" w:rsidRPr="00715654" w:rsidRDefault="00B33D51">
      <w:pPr>
        <w:pStyle w:val="TOC1"/>
        <w:rPr>
          <w:rFonts w:ascii="Calibri" w:hAnsi="Calibri"/>
          <w:b w:val="0"/>
          <w:caps w:val="0"/>
          <w:noProof/>
          <w:szCs w:val="22"/>
          <w:u w:val="none"/>
        </w:rPr>
      </w:pPr>
      <w:r>
        <w:rPr>
          <w:noProof/>
        </w:rPr>
        <w:t>GENERAL DESCRIPTION</w:t>
      </w:r>
      <w:r>
        <w:rPr>
          <w:noProof/>
        </w:rPr>
        <w:tab/>
      </w:r>
      <w:r>
        <w:rPr>
          <w:noProof/>
        </w:rPr>
        <w:fldChar w:fldCharType="begin"/>
      </w:r>
      <w:r>
        <w:rPr>
          <w:noProof/>
        </w:rPr>
        <w:instrText xml:space="preserve"> PAGEREF _Toc423517731 \h </w:instrText>
      </w:r>
      <w:r>
        <w:rPr>
          <w:noProof/>
        </w:rPr>
      </w:r>
      <w:r>
        <w:rPr>
          <w:noProof/>
        </w:rPr>
        <w:fldChar w:fldCharType="separate"/>
      </w:r>
      <w:r w:rsidR="004B0F12">
        <w:rPr>
          <w:noProof/>
        </w:rPr>
        <w:t>3</w:t>
      </w:r>
      <w:r>
        <w:rPr>
          <w:noProof/>
        </w:rPr>
        <w:fldChar w:fldCharType="end"/>
      </w:r>
    </w:p>
    <w:p w14:paraId="718AA8BF" w14:textId="306DB857" w:rsidR="00B33D51" w:rsidRPr="00715654" w:rsidRDefault="00B33D51">
      <w:pPr>
        <w:pStyle w:val="TOC2"/>
        <w:tabs>
          <w:tab w:val="left" w:pos="960"/>
        </w:tabs>
        <w:rPr>
          <w:rFonts w:ascii="Calibri" w:hAnsi="Calibri"/>
          <w:b w:val="0"/>
          <w:smallCaps w:val="0"/>
          <w:noProof/>
          <w:szCs w:val="22"/>
        </w:rPr>
      </w:pPr>
      <w:r>
        <w:rPr>
          <w:noProof/>
        </w:rPr>
        <w:t>1.1.</w:t>
      </w:r>
      <w:r w:rsidRPr="00715654">
        <w:rPr>
          <w:rFonts w:ascii="Calibri" w:hAnsi="Calibri"/>
          <w:b w:val="0"/>
          <w:smallCaps w:val="0"/>
          <w:noProof/>
          <w:szCs w:val="22"/>
        </w:rPr>
        <w:tab/>
      </w:r>
      <w:r>
        <w:rPr>
          <w:noProof/>
        </w:rPr>
        <w:t>INTRODUCTION</w:t>
      </w:r>
      <w:r>
        <w:rPr>
          <w:noProof/>
        </w:rPr>
        <w:tab/>
      </w:r>
      <w:r>
        <w:rPr>
          <w:noProof/>
        </w:rPr>
        <w:fldChar w:fldCharType="begin"/>
      </w:r>
      <w:r>
        <w:rPr>
          <w:noProof/>
        </w:rPr>
        <w:instrText xml:space="preserve"> PAGEREF _Toc423517732 \h </w:instrText>
      </w:r>
      <w:r>
        <w:rPr>
          <w:noProof/>
        </w:rPr>
      </w:r>
      <w:r>
        <w:rPr>
          <w:noProof/>
        </w:rPr>
        <w:fldChar w:fldCharType="separate"/>
      </w:r>
      <w:r w:rsidR="004B0F12">
        <w:rPr>
          <w:noProof/>
        </w:rPr>
        <w:t>3</w:t>
      </w:r>
      <w:r>
        <w:rPr>
          <w:noProof/>
        </w:rPr>
        <w:fldChar w:fldCharType="end"/>
      </w:r>
    </w:p>
    <w:p w14:paraId="718AA8C0" w14:textId="1641039D" w:rsidR="00B33D51" w:rsidRPr="00715654" w:rsidRDefault="00B33D51">
      <w:pPr>
        <w:pStyle w:val="TOC2"/>
        <w:tabs>
          <w:tab w:val="left" w:pos="960"/>
        </w:tabs>
        <w:rPr>
          <w:rFonts w:ascii="Calibri" w:hAnsi="Calibri"/>
          <w:b w:val="0"/>
          <w:smallCaps w:val="0"/>
          <w:noProof/>
          <w:szCs w:val="22"/>
        </w:rPr>
      </w:pPr>
      <w:r>
        <w:rPr>
          <w:noProof/>
        </w:rPr>
        <w:t>1.2.</w:t>
      </w:r>
      <w:r w:rsidRPr="00715654">
        <w:rPr>
          <w:rFonts w:ascii="Calibri" w:hAnsi="Calibri"/>
          <w:b w:val="0"/>
          <w:smallCaps w:val="0"/>
          <w:noProof/>
          <w:szCs w:val="22"/>
        </w:rPr>
        <w:tab/>
      </w:r>
      <w:r>
        <w:rPr>
          <w:noProof/>
        </w:rPr>
        <w:t>FUNCTIONAL DESCRIPTION</w:t>
      </w:r>
      <w:r>
        <w:rPr>
          <w:noProof/>
        </w:rPr>
        <w:tab/>
      </w:r>
      <w:r>
        <w:rPr>
          <w:noProof/>
        </w:rPr>
        <w:fldChar w:fldCharType="begin"/>
      </w:r>
      <w:r>
        <w:rPr>
          <w:noProof/>
        </w:rPr>
        <w:instrText xml:space="preserve"> PAGEREF _Toc423517733 \h </w:instrText>
      </w:r>
      <w:r>
        <w:rPr>
          <w:noProof/>
        </w:rPr>
      </w:r>
      <w:r>
        <w:rPr>
          <w:noProof/>
        </w:rPr>
        <w:fldChar w:fldCharType="separate"/>
      </w:r>
      <w:r w:rsidR="004B0F12">
        <w:rPr>
          <w:noProof/>
        </w:rPr>
        <w:t>3</w:t>
      </w:r>
      <w:r>
        <w:rPr>
          <w:noProof/>
        </w:rPr>
        <w:fldChar w:fldCharType="end"/>
      </w:r>
    </w:p>
    <w:p w14:paraId="718AA8C1" w14:textId="0C086D33" w:rsidR="00B33D51" w:rsidRPr="00715654" w:rsidRDefault="00B33D51">
      <w:pPr>
        <w:pStyle w:val="TOC2"/>
        <w:tabs>
          <w:tab w:val="left" w:pos="960"/>
        </w:tabs>
        <w:rPr>
          <w:rFonts w:ascii="Calibri" w:hAnsi="Calibri"/>
          <w:b w:val="0"/>
          <w:smallCaps w:val="0"/>
          <w:noProof/>
          <w:szCs w:val="22"/>
        </w:rPr>
      </w:pPr>
      <w:r>
        <w:rPr>
          <w:noProof/>
        </w:rPr>
        <w:t>1.3.</w:t>
      </w:r>
      <w:r w:rsidRPr="00715654">
        <w:rPr>
          <w:rFonts w:ascii="Calibri" w:hAnsi="Calibri"/>
          <w:b w:val="0"/>
          <w:smallCaps w:val="0"/>
          <w:noProof/>
          <w:szCs w:val="22"/>
        </w:rPr>
        <w:tab/>
      </w:r>
      <w:r>
        <w:rPr>
          <w:noProof/>
        </w:rPr>
        <w:t>REFERENCE MATERIALS LIST</w:t>
      </w:r>
      <w:r>
        <w:rPr>
          <w:noProof/>
        </w:rPr>
        <w:tab/>
      </w:r>
      <w:r>
        <w:rPr>
          <w:noProof/>
        </w:rPr>
        <w:fldChar w:fldCharType="begin"/>
      </w:r>
      <w:r>
        <w:rPr>
          <w:noProof/>
        </w:rPr>
        <w:instrText xml:space="preserve"> PAGEREF _Toc423517734 \h </w:instrText>
      </w:r>
      <w:r>
        <w:rPr>
          <w:noProof/>
        </w:rPr>
      </w:r>
      <w:r>
        <w:rPr>
          <w:noProof/>
        </w:rPr>
        <w:fldChar w:fldCharType="separate"/>
      </w:r>
      <w:r w:rsidR="004B0F12">
        <w:rPr>
          <w:noProof/>
        </w:rPr>
        <w:t>5</w:t>
      </w:r>
      <w:r>
        <w:rPr>
          <w:noProof/>
        </w:rPr>
        <w:fldChar w:fldCharType="end"/>
      </w:r>
    </w:p>
    <w:p w14:paraId="718AA8C2" w14:textId="730AD6E1" w:rsidR="00B33D51" w:rsidRPr="00715654" w:rsidRDefault="00B33D51">
      <w:pPr>
        <w:pStyle w:val="TOC1"/>
        <w:tabs>
          <w:tab w:val="left" w:pos="480"/>
        </w:tabs>
        <w:rPr>
          <w:rFonts w:ascii="Calibri" w:hAnsi="Calibri"/>
          <w:b w:val="0"/>
          <w:caps w:val="0"/>
          <w:noProof/>
          <w:szCs w:val="22"/>
          <w:u w:val="none"/>
        </w:rPr>
      </w:pPr>
      <w:r>
        <w:rPr>
          <w:noProof/>
        </w:rPr>
        <w:t>2.</w:t>
      </w:r>
      <w:r w:rsidRPr="00715654">
        <w:rPr>
          <w:rFonts w:ascii="Calibri" w:hAnsi="Calibri"/>
          <w:b w:val="0"/>
          <w:caps w:val="0"/>
          <w:noProof/>
          <w:szCs w:val="22"/>
          <w:u w:val="none"/>
        </w:rPr>
        <w:tab/>
      </w:r>
      <w:r>
        <w:rPr>
          <w:noProof/>
        </w:rPr>
        <w:t>HOST (PCIe-Mini) SIDE</w:t>
      </w:r>
      <w:r>
        <w:rPr>
          <w:noProof/>
        </w:rPr>
        <w:tab/>
      </w:r>
      <w:r>
        <w:rPr>
          <w:noProof/>
        </w:rPr>
        <w:fldChar w:fldCharType="begin"/>
      </w:r>
      <w:r>
        <w:rPr>
          <w:noProof/>
        </w:rPr>
        <w:instrText xml:space="preserve"> PAGEREF _Toc423517735 \h </w:instrText>
      </w:r>
      <w:r>
        <w:rPr>
          <w:noProof/>
        </w:rPr>
      </w:r>
      <w:r>
        <w:rPr>
          <w:noProof/>
        </w:rPr>
        <w:fldChar w:fldCharType="separate"/>
      </w:r>
      <w:r w:rsidR="004B0F12">
        <w:rPr>
          <w:noProof/>
        </w:rPr>
        <w:t>6</w:t>
      </w:r>
      <w:r>
        <w:rPr>
          <w:noProof/>
        </w:rPr>
        <w:fldChar w:fldCharType="end"/>
      </w:r>
    </w:p>
    <w:p w14:paraId="718AA8C3" w14:textId="66BF7CB6" w:rsidR="00B33D51" w:rsidRPr="00715654" w:rsidRDefault="00B33D51">
      <w:pPr>
        <w:pStyle w:val="TOC2"/>
        <w:tabs>
          <w:tab w:val="left" w:pos="960"/>
        </w:tabs>
        <w:rPr>
          <w:rFonts w:ascii="Calibri" w:hAnsi="Calibri"/>
          <w:b w:val="0"/>
          <w:smallCaps w:val="0"/>
          <w:noProof/>
          <w:szCs w:val="22"/>
        </w:rPr>
      </w:pPr>
      <w:r>
        <w:rPr>
          <w:noProof/>
        </w:rPr>
        <w:t>2.1.</w:t>
      </w:r>
      <w:r w:rsidRPr="00715654">
        <w:rPr>
          <w:rFonts w:ascii="Calibri" w:hAnsi="Calibri"/>
          <w:b w:val="0"/>
          <w:smallCaps w:val="0"/>
          <w:noProof/>
          <w:szCs w:val="22"/>
        </w:rPr>
        <w:tab/>
      </w:r>
      <w:r>
        <w:rPr>
          <w:noProof/>
        </w:rPr>
        <w:t>Interface to HOST (PCIe-Mini)</w:t>
      </w:r>
      <w:r>
        <w:rPr>
          <w:noProof/>
        </w:rPr>
        <w:tab/>
      </w:r>
      <w:r>
        <w:rPr>
          <w:noProof/>
        </w:rPr>
        <w:fldChar w:fldCharType="begin"/>
      </w:r>
      <w:r>
        <w:rPr>
          <w:noProof/>
        </w:rPr>
        <w:instrText xml:space="preserve"> PAGEREF _Toc423517736 \h </w:instrText>
      </w:r>
      <w:r>
        <w:rPr>
          <w:noProof/>
        </w:rPr>
      </w:r>
      <w:r>
        <w:rPr>
          <w:noProof/>
        </w:rPr>
        <w:fldChar w:fldCharType="separate"/>
      </w:r>
      <w:r w:rsidR="004B0F12">
        <w:rPr>
          <w:noProof/>
        </w:rPr>
        <w:t>6</w:t>
      </w:r>
      <w:r>
        <w:rPr>
          <w:noProof/>
        </w:rPr>
        <w:fldChar w:fldCharType="end"/>
      </w:r>
    </w:p>
    <w:p w14:paraId="718AA8C4" w14:textId="7F093EBB" w:rsidR="00B33D51" w:rsidRPr="00715654" w:rsidRDefault="00B33D51">
      <w:pPr>
        <w:pStyle w:val="TOC2"/>
        <w:tabs>
          <w:tab w:val="left" w:pos="960"/>
        </w:tabs>
        <w:rPr>
          <w:rFonts w:ascii="Calibri" w:hAnsi="Calibri"/>
          <w:b w:val="0"/>
          <w:smallCaps w:val="0"/>
          <w:noProof/>
          <w:szCs w:val="22"/>
        </w:rPr>
      </w:pPr>
      <w:r>
        <w:rPr>
          <w:noProof/>
        </w:rPr>
        <w:t>2.2.</w:t>
      </w:r>
      <w:r w:rsidRPr="00715654">
        <w:rPr>
          <w:rFonts w:ascii="Calibri" w:hAnsi="Calibri"/>
          <w:b w:val="0"/>
          <w:smallCaps w:val="0"/>
          <w:noProof/>
          <w:szCs w:val="22"/>
        </w:rPr>
        <w:tab/>
      </w:r>
      <w:r>
        <w:rPr>
          <w:noProof/>
        </w:rPr>
        <w:t>PCIe-Mini  Configuration Space</w:t>
      </w:r>
      <w:r>
        <w:rPr>
          <w:noProof/>
        </w:rPr>
        <w:tab/>
      </w:r>
      <w:r>
        <w:rPr>
          <w:noProof/>
        </w:rPr>
        <w:fldChar w:fldCharType="begin"/>
      </w:r>
      <w:r>
        <w:rPr>
          <w:noProof/>
        </w:rPr>
        <w:instrText xml:space="preserve"> PAGEREF _Toc423517737 \h </w:instrText>
      </w:r>
      <w:r>
        <w:rPr>
          <w:noProof/>
        </w:rPr>
      </w:r>
      <w:r>
        <w:rPr>
          <w:noProof/>
        </w:rPr>
        <w:fldChar w:fldCharType="separate"/>
      </w:r>
      <w:r w:rsidR="004B0F12">
        <w:rPr>
          <w:noProof/>
        </w:rPr>
        <w:t>7</w:t>
      </w:r>
      <w:r>
        <w:rPr>
          <w:noProof/>
        </w:rPr>
        <w:fldChar w:fldCharType="end"/>
      </w:r>
    </w:p>
    <w:p w14:paraId="718AA8C5" w14:textId="6426DDFA" w:rsidR="00B33D51" w:rsidRPr="00715654" w:rsidRDefault="00B33D51">
      <w:pPr>
        <w:pStyle w:val="TOC2"/>
        <w:tabs>
          <w:tab w:val="left" w:pos="960"/>
        </w:tabs>
        <w:rPr>
          <w:rFonts w:ascii="Calibri" w:hAnsi="Calibri"/>
          <w:b w:val="0"/>
          <w:smallCaps w:val="0"/>
          <w:noProof/>
          <w:szCs w:val="22"/>
        </w:rPr>
      </w:pPr>
      <w:r>
        <w:rPr>
          <w:noProof/>
        </w:rPr>
        <w:t>2.3.</w:t>
      </w:r>
      <w:r w:rsidRPr="00715654">
        <w:rPr>
          <w:rFonts w:ascii="Calibri" w:hAnsi="Calibri"/>
          <w:b w:val="0"/>
          <w:smallCaps w:val="0"/>
          <w:noProof/>
          <w:szCs w:val="22"/>
        </w:rPr>
        <w:tab/>
      </w:r>
      <w:r>
        <w:rPr>
          <w:noProof/>
        </w:rPr>
        <w:t>PCIe-Mini Base Address Regions</w:t>
      </w:r>
      <w:r>
        <w:rPr>
          <w:noProof/>
        </w:rPr>
        <w:tab/>
      </w:r>
      <w:r>
        <w:rPr>
          <w:noProof/>
        </w:rPr>
        <w:fldChar w:fldCharType="begin"/>
      </w:r>
      <w:r>
        <w:rPr>
          <w:noProof/>
        </w:rPr>
        <w:instrText xml:space="preserve"> PAGEREF _Toc423517738 \h </w:instrText>
      </w:r>
      <w:r>
        <w:rPr>
          <w:noProof/>
        </w:rPr>
      </w:r>
      <w:r>
        <w:rPr>
          <w:noProof/>
        </w:rPr>
        <w:fldChar w:fldCharType="separate"/>
      </w:r>
      <w:r w:rsidR="004B0F12">
        <w:rPr>
          <w:noProof/>
        </w:rPr>
        <w:t>8</w:t>
      </w:r>
      <w:r>
        <w:rPr>
          <w:noProof/>
        </w:rPr>
        <w:fldChar w:fldCharType="end"/>
      </w:r>
    </w:p>
    <w:p w14:paraId="718AA8C6" w14:textId="2BC5D0E3" w:rsidR="00B33D51" w:rsidRPr="00715654" w:rsidRDefault="00B33D51">
      <w:pPr>
        <w:pStyle w:val="TOC1"/>
        <w:tabs>
          <w:tab w:val="left" w:pos="480"/>
        </w:tabs>
        <w:rPr>
          <w:rFonts w:ascii="Calibri" w:hAnsi="Calibri"/>
          <w:b w:val="0"/>
          <w:caps w:val="0"/>
          <w:noProof/>
          <w:szCs w:val="22"/>
          <w:u w:val="none"/>
        </w:rPr>
      </w:pPr>
      <w:r>
        <w:rPr>
          <w:noProof/>
        </w:rPr>
        <w:t>3.</w:t>
      </w:r>
      <w:r w:rsidRPr="00715654">
        <w:rPr>
          <w:rFonts w:ascii="Calibri" w:hAnsi="Calibri"/>
          <w:b w:val="0"/>
          <w:caps w:val="0"/>
          <w:noProof/>
          <w:szCs w:val="22"/>
          <w:u w:val="none"/>
        </w:rPr>
        <w:tab/>
      </w:r>
      <w:r>
        <w:rPr>
          <w:noProof/>
        </w:rPr>
        <w:t>CONNECTORS LOCATION</w:t>
      </w:r>
      <w:r>
        <w:rPr>
          <w:noProof/>
        </w:rPr>
        <w:tab/>
      </w:r>
      <w:r>
        <w:rPr>
          <w:noProof/>
        </w:rPr>
        <w:fldChar w:fldCharType="begin"/>
      </w:r>
      <w:r>
        <w:rPr>
          <w:noProof/>
        </w:rPr>
        <w:instrText xml:space="preserve"> PAGEREF _Toc423517739 \h </w:instrText>
      </w:r>
      <w:r>
        <w:rPr>
          <w:noProof/>
        </w:rPr>
      </w:r>
      <w:r>
        <w:rPr>
          <w:noProof/>
        </w:rPr>
        <w:fldChar w:fldCharType="separate"/>
      </w:r>
      <w:r w:rsidR="004B0F12">
        <w:rPr>
          <w:noProof/>
        </w:rPr>
        <w:t>13</w:t>
      </w:r>
      <w:r>
        <w:rPr>
          <w:noProof/>
        </w:rPr>
        <w:fldChar w:fldCharType="end"/>
      </w:r>
    </w:p>
    <w:p w14:paraId="718AA8C7" w14:textId="0547824D" w:rsidR="00B33D51" w:rsidRPr="00715654" w:rsidRDefault="00B33D51">
      <w:pPr>
        <w:pStyle w:val="TOC2"/>
        <w:tabs>
          <w:tab w:val="left" w:pos="960"/>
        </w:tabs>
        <w:rPr>
          <w:rFonts w:ascii="Calibri" w:hAnsi="Calibri"/>
          <w:b w:val="0"/>
          <w:smallCaps w:val="0"/>
          <w:noProof/>
          <w:szCs w:val="22"/>
        </w:rPr>
      </w:pPr>
      <w:r>
        <w:rPr>
          <w:noProof/>
        </w:rPr>
        <w:t>3.1.</w:t>
      </w:r>
      <w:r w:rsidRPr="00715654">
        <w:rPr>
          <w:rFonts w:ascii="Calibri" w:hAnsi="Calibri"/>
          <w:b w:val="0"/>
          <w:smallCaps w:val="0"/>
          <w:noProof/>
          <w:szCs w:val="22"/>
        </w:rPr>
        <w:tab/>
      </w:r>
      <w:r>
        <w:rPr>
          <w:noProof/>
        </w:rPr>
        <w:t>Jumpers Description</w:t>
      </w:r>
      <w:r>
        <w:rPr>
          <w:noProof/>
        </w:rPr>
        <w:tab/>
      </w:r>
      <w:r>
        <w:rPr>
          <w:noProof/>
        </w:rPr>
        <w:fldChar w:fldCharType="begin"/>
      </w:r>
      <w:r>
        <w:rPr>
          <w:noProof/>
        </w:rPr>
        <w:instrText xml:space="preserve"> PAGEREF _Toc423517740 \h </w:instrText>
      </w:r>
      <w:r>
        <w:rPr>
          <w:noProof/>
        </w:rPr>
      </w:r>
      <w:r>
        <w:rPr>
          <w:noProof/>
        </w:rPr>
        <w:fldChar w:fldCharType="separate"/>
      </w:r>
      <w:r w:rsidR="004B0F12">
        <w:rPr>
          <w:noProof/>
        </w:rPr>
        <w:t>14</w:t>
      </w:r>
      <w:r>
        <w:rPr>
          <w:noProof/>
        </w:rPr>
        <w:fldChar w:fldCharType="end"/>
      </w:r>
    </w:p>
    <w:p w14:paraId="718AA8C8" w14:textId="7AC2E0D1" w:rsidR="00B33D51" w:rsidRPr="00715654" w:rsidRDefault="00B33D51">
      <w:pPr>
        <w:pStyle w:val="TOC2"/>
        <w:tabs>
          <w:tab w:val="left" w:pos="960"/>
        </w:tabs>
        <w:rPr>
          <w:rFonts w:ascii="Calibri" w:hAnsi="Calibri"/>
          <w:b w:val="0"/>
          <w:smallCaps w:val="0"/>
          <w:noProof/>
          <w:szCs w:val="22"/>
        </w:rPr>
      </w:pPr>
      <w:r>
        <w:rPr>
          <w:noProof/>
        </w:rPr>
        <w:t>3.2.</w:t>
      </w:r>
      <w:r w:rsidRPr="00715654">
        <w:rPr>
          <w:rFonts w:ascii="Calibri" w:hAnsi="Calibri"/>
          <w:b w:val="0"/>
          <w:smallCaps w:val="0"/>
          <w:noProof/>
          <w:szCs w:val="22"/>
        </w:rPr>
        <w:tab/>
      </w:r>
      <w:r>
        <w:rPr>
          <w:noProof/>
        </w:rPr>
        <w:t>Connectors Description</w:t>
      </w:r>
      <w:r>
        <w:rPr>
          <w:noProof/>
        </w:rPr>
        <w:tab/>
      </w:r>
      <w:r>
        <w:rPr>
          <w:noProof/>
        </w:rPr>
        <w:fldChar w:fldCharType="begin"/>
      </w:r>
      <w:r>
        <w:rPr>
          <w:noProof/>
        </w:rPr>
        <w:instrText xml:space="preserve"> PAGEREF _Toc423517741 \h </w:instrText>
      </w:r>
      <w:r>
        <w:rPr>
          <w:noProof/>
        </w:rPr>
      </w:r>
      <w:r>
        <w:rPr>
          <w:noProof/>
        </w:rPr>
        <w:fldChar w:fldCharType="separate"/>
      </w:r>
      <w:r w:rsidR="004B0F12">
        <w:rPr>
          <w:noProof/>
        </w:rPr>
        <w:t>14</w:t>
      </w:r>
      <w:r>
        <w:rPr>
          <w:noProof/>
        </w:rPr>
        <w:fldChar w:fldCharType="end"/>
      </w:r>
    </w:p>
    <w:p w14:paraId="718AA8C9" w14:textId="6EB6E4CF" w:rsidR="00B33D51" w:rsidRPr="00715654" w:rsidRDefault="00B33D51">
      <w:pPr>
        <w:pStyle w:val="TOC3"/>
        <w:tabs>
          <w:tab w:val="left" w:pos="1200"/>
        </w:tabs>
        <w:rPr>
          <w:rFonts w:ascii="Calibri" w:hAnsi="Calibri"/>
          <w:smallCaps w:val="0"/>
          <w:noProof/>
          <w:szCs w:val="22"/>
        </w:rPr>
      </w:pPr>
      <w:r>
        <w:rPr>
          <w:noProof/>
        </w:rPr>
        <w:t>1.1.1</w:t>
      </w:r>
      <w:r w:rsidRPr="00715654">
        <w:rPr>
          <w:rFonts w:ascii="Calibri" w:hAnsi="Calibri"/>
          <w:smallCaps w:val="0"/>
          <w:noProof/>
          <w:szCs w:val="22"/>
        </w:rPr>
        <w:tab/>
      </w:r>
      <w:r>
        <w:rPr>
          <w:noProof/>
        </w:rPr>
        <w:t>Connector Descriptions</w:t>
      </w:r>
      <w:r>
        <w:rPr>
          <w:noProof/>
        </w:rPr>
        <w:tab/>
      </w:r>
      <w:r>
        <w:rPr>
          <w:noProof/>
        </w:rPr>
        <w:fldChar w:fldCharType="begin"/>
      </w:r>
      <w:r>
        <w:rPr>
          <w:noProof/>
        </w:rPr>
        <w:instrText xml:space="preserve"> PAGEREF _Toc423517742 \h </w:instrText>
      </w:r>
      <w:r>
        <w:rPr>
          <w:noProof/>
        </w:rPr>
      </w:r>
      <w:r>
        <w:rPr>
          <w:noProof/>
        </w:rPr>
        <w:fldChar w:fldCharType="separate"/>
      </w:r>
      <w:r w:rsidR="004B0F12">
        <w:rPr>
          <w:noProof/>
        </w:rPr>
        <w:t>15</w:t>
      </w:r>
      <w:r>
        <w:rPr>
          <w:noProof/>
        </w:rPr>
        <w:fldChar w:fldCharType="end"/>
      </w:r>
    </w:p>
    <w:p w14:paraId="718AA8CA" w14:textId="0E446A1A" w:rsidR="00B33D51" w:rsidRPr="00715654" w:rsidRDefault="00B33D51">
      <w:pPr>
        <w:pStyle w:val="TOC3"/>
        <w:tabs>
          <w:tab w:val="left" w:pos="1200"/>
        </w:tabs>
        <w:rPr>
          <w:rFonts w:ascii="Calibri" w:hAnsi="Calibri"/>
          <w:smallCaps w:val="0"/>
          <w:noProof/>
          <w:szCs w:val="22"/>
        </w:rPr>
      </w:pPr>
      <w:r>
        <w:rPr>
          <w:noProof/>
        </w:rPr>
        <w:t>1.1.2</w:t>
      </w:r>
      <w:r w:rsidRPr="00715654">
        <w:rPr>
          <w:rFonts w:ascii="Calibri" w:hAnsi="Calibri"/>
          <w:smallCaps w:val="0"/>
          <w:noProof/>
          <w:szCs w:val="22"/>
        </w:rPr>
        <w:tab/>
      </w:r>
      <w:r>
        <w:rPr>
          <w:noProof/>
        </w:rPr>
        <w:t>External I/O Connector J2</w:t>
      </w:r>
      <w:r>
        <w:rPr>
          <w:noProof/>
        </w:rPr>
        <w:tab/>
      </w:r>
      <w:r>
        <w:rPr>
          <w:noProof/>
        </w:rPr>
        <w:fldChar w:fldCharType="begin"/>
      </w:r>
      <w:r>
        <w:rPr>
          <w:noProof/>
        </w:rPr>
        <w:instrText xml:space="preserve"> PAGEREF _Toc423517743 \h </w:instrText>
      </w:r>
      <w:r>
        <w:rPr>
          <w:noProof/>
        </w:rPr>
      </w:r>
      <w:r>
        <w:rPr>
          <w:noProof/>
        </w:rPr>
        <w:fldChar w:fldCharType="separate"/>
      </w:r>
      <w:r w:rsidR="004B0F12">
        <w:rPr>
          <w:noProof/>
        </w:rPr>
        <w:t>15</w:t>
      </w:r>
      <w:r>
        <w:rPr>
          <w:noProof/>
        </w:rPr>
        <w:fldChar w:fldCharType="end"/>
      </w:r>
    </w:p>
    <w:p w14:paraId="718AA8CB" w14:textId="677FEC44" w:rsidR="00B33D51" w:rsidRPr="00715654" w:rsidRDefault="00B33D51">
      <w:pPr>
        <w:pStyle w:val="TOC3"/>
        <w:tabs>
          <w:tab w:val="left" w:pos="1200"/>
        </w:tabs>
        <w:rPr>
          <w:rFonts w:ascii="Calibri" w:hAnsi="Calibri"/>
          <w:smallCaps w:val="0"/>
          <w:noProof/>
          <w:szCs w:val="22"/>
        </w:rPr>
      </w:pPr>
      <w:r>
        <w:rPr>
          <w:noProof/>
        </w:rPr>
        <w:t>1.1.1</w:t>
      </w:r>
      <w:r w:rsidRPr="00715654">
        <w:rPr>
          <w:rFonts w:ascii="Calibri" w:hAnsi="Calibri"/>
          <w:smallCaps w:val="0"/>
          <w:noProof/>
          <w:szCs w:val="22"/>
        </w:rPr>
        <w:tab/>
      </w:r>
      <w:r>
        <w:rPr>
          <w:noProof/>
        </w:rPr>
        <w:t>External I/O Connector J1</w:t>
      </w:r>
      <w:r>
        <w:rPr>
          <w:noProof/>
        </w:rPr>
        <w:tab/>
      </w:r>
      <w:r>
        <w:rPr>
          <w:noProof/>
        </w:rPr>
        <w:fldChar w:fldCharType="begin"/>
      </w:r>
      <w:r>
        <w:rPr>
          <w:noProof/>
        </w:rPr>
        <w:instrText xml:space="preserve"> PAGEREF _Toc423517744 \h </w:instrText>
      </w:r>
      <w:r>
        <w:rPr>
          <w:noProof/>
        </w:rPr>
        <w:fldChar w:fldCharType="separate"/>
      </w:r>
      <w:r w:rsidR="004B0F12">
        <w:rPr>
          <w:b/>
          <w:bCs/>
          <w:noProof/>
        </w:rPr>
        <w:t>Error! Bookmark not defined.</w:t>
      </w:r>
      <w:r>
        <w:rPr>
          <w:noProof/>
        </w:rPr>
        <w:fldChar w:fldCharType="end"/>
      </w:r>
    </w:p>
    <w:p w14:paraId="718AA8CC" w14:textId="27DC2655" w:rsidR="00B33D51" w:rsidRPr="00715654" w:rsidRDefault="00B33D51">
      <w:pPr>
        <w:pStyle w:val="TOC2"/>
        <w:tabs>
          <w:tab w:val="left" w:pos="960"/>
        </w:tabs>
        <w:rPr>
          <w:rFonts w:ascii="Calibri" w:hAnsi="Calibri"/>
          <w:b w:val="0"/>
          <w:smallCaps w:val="0"/>
          <w:noProof/>
          <w:szCs w:val="22"/>
        </w:rPr>
      </w:pPr>
      <w:r>
        <w:rPr>
          <w:noProof/>
        </w:rPr>
        <w:t>3.3.</w:t>
      </w:r>
      <w:r w:rsidRPr="00715654">
        <w:rPr>
          <w:rFonts w:ascii="Calibri" w:hAnsi="Calibri"/>
          <w:b w:val="0"/>
          <w:smallCaps w:val="0"/>
          <w:noProof/>
          <w:szCs w:val="22"/>
        </w:rPr>
        <w:tab/>
      </w:r>
      <w:r>
        <w:rPr>
          <w:noProof/>
        </w:rPr>
        <w:t>P1 PCiexpress Mini Connections</w:t>
      </w:r>
      <w:r>
        <w:rPr>
          <w:noProof/>
        </w:rPr>
        <w:tab/>
      </w:r>
      <w:r>
        <w:rPr>
          <w:noProof/>
        </w:rPr>
        <w:fldChar w:fldCharType="begin"/>
      </w:r>
      <w:r>
        <w:rPr>
          <w:noProof/>
        </w:rPr>
        <w:instrText xml:space="preserve"> PAGEREF _Toc423517745 \h </w:instrText>
      </w:r>
      <w:r>
        <w:rPr>
          <w:noProof/>
        </w:rPr>
      </w:r>
      <w:r>
        <w:rPr>
          <w:noProof/>
        </w:rPr>
        <w:fldChar w:fldCharType="separate"/>
      </w:r>
      <w:r w:rsidR="004B0F12">
        <w:rPr>
          <w:noProof/>
        </w:rPr>
        <w:t>15</w:t>
      </w:r>
      <w:r>
        <w:rPr>
          <w:noProof/>
        </w:rPr>
        <w:fldChar w:fldCharType="end"/>
      </w:r>
    </w:p>
    <w:p w14:paraId="718AA8CD" w14:textId="77777777" w:rsidR="00C10577" w:rsidRDefault="00FE1A05" w:rsidP="00C10577">
      <w:pPr>
        <w:rPr>
          <w:rFonts w:cs="Arial"/>
          <w:bCs/>
          <w:sz w:val="22"/>
          <w:szCs w:val="22"/>
          <w:u w:val="single"/>
        </w:rPr>
      </w:pPr>
      <w:r>
        <w:rPr>
          <w:rFonts w:cs="Arial"/>
          <w:bCs/>
          <w:sz w:val="22"/>
          <w:szCs w:val="22"/>
          <w:u w:val="single"/>
        </w:rPr>
        <w:fldChar w:fldCharType="end"/>
      </w:r>
    </w:p>
    <w:p w14:paraId="718AA8CE" w14:textId="77777777" w:rsidR="000C5E0F" w:rsidRPr="00393DAD" w:rsidRDefault="000C5E0F" w:rsidP="00C10577">
      <w:pPr>
        <w:rPr>
          <w:rFonts w:cs="Arial"/>
          <w:b/>
          <w:caps/>
          <w:u w:val="single"/>
        </w:rPr>
      </w:pPr>
    </w:p>
    <w:p w14:paraId="718AA8CF" w14:textId="29B5A295" w:rsidR="00B33D51" w:rsidRPr="00715654" w:rsidRDefault="00C10577">
      <w:pPr>
        <w:pStyle w:val="TableofFigures"/>
        <w:rPr>
          <w:rFonts w:ascii="Calibri" w:hAnsi="Calibri"/>
          <w:noProof/>
          <w:sz w:val="22"/>
          <w:szCs w:val="22"/>
        </w:rPr>
      </w:pPr>
      <w:r w:rsidRPr="00393DAD">
        <w:rPr>
          <w:rFonts w:cs="Arial"/>
        </w:rPr>
        <w:fldChar w:fldCharType="begin"/>
      </w:r>
      <w:r w:rsidRPr="00393DAD">
        <w:rPr>
          <w:rFonts w:cs="Arial"/>
        </w:rPr>
        <w:instrText xml:space="preserve"> TOC \c "Figure" </w:instrText>
      </w:r>
      <w:r w:rsidRPr="00393DAD">
        <w:rPr>
          <w:rFonts w:cs="Arial"/>
        </w:rPr>
        <w:fldChar w:fldCharType="separate"/>
      </w:r>
      <w:r w:rsidR="00B33D51" w:rsidRPr="003379BB">
        <w:rPr>
          <w:b/>
          <w:i/>
          <w:noProof/>
        </w:rPr>
        <w:t xml:space="preserve">Figure 2.1: </w:t>
      </w:r>
      <w:r w:rsidR="00B33D51" w:rsidRPr="003379BB">
        <w:rPr>
          <w:b/>
          <w:noProof/>
        </w:rPr>
        <w:t>Connector LOCATION</w:t>
      </w:r>
      <w:r w:rsidR="00B33D51">
        <w:rPr>
          <w:noProof/>
        </w:rPr>
        <w:tab/>
      </w:r>
      <w:r w:rsidR="00B33D51">
        <w:rPr>
          <w:noProof/>
        </w:rPr>
        <w:fldChar w:fldCharType="begin"/>
      </w:r>
      <w:r w:rsidR="00B33D51">
        <w:rPr>
          <w:noProof/>
        </w:rPr>
        <w:instrText xml:space="preserve"> PAGEREF _Toc423517746 \h </w:instrText>
      </w:r>
      <w:r w:rsidR="00B33D51">
        <w:rPr>
          <w:noProof/>
        </w:rPr>
      </w:r>
      <w:r w:rsidR="00B33D51">
        <w:rPr>
          <w:noProof/>
        </w:rPr>
        <w:fldChar w:fldCharType="separate"/>
      </w:r>
      <w:r w:rsidR="004B0F12">
        <w:rPr>
          <w:noProof/>
        </w:rPr>
        <w:t>14</w:t>
      </w:r>
      <w:r w:rsidR="00B33D51">
        <w:rPr>
          <w:noProof/>
        </w:rPr>
        <w:fldChar w:fldCharType="end"/>
      </w:r>
    </w:p>
    <w:p w14:paraId="718AA8D0" w14:textId="77777777" w:rsidR="00E9063F" w:rsidRDefault="00C10577" w:rsidP="00C10577">
      <w:pPr>
        <w:rPr>
          <w:noProof/>
        </w:rPr>
      </w:pPr>
      <w:r w:rsidRPr="00393DAD">
        <w:rPr>
          <w:rFonts w:cs="Arial"/>
        </w:rPr>
        <w:fldChar w:fldCharType="end"/>
      </w:r>
      <w:r w:rsidRPr="00393DAD">
        <w:rPr>
          <w:rFonts w:cs="Arial"/>
        </w:rPr>
        <w:fldChar w:fldCharType="begin"/>
      </w:r>
      <w:r w:rsidRPr="00393DAD">
        <w:rPr>
          <w:rFonts w:cs="Arial"/>
        </w:rPr>
        <w:instrText xml:space="preserve"> TOC \h \z \c "Table" </w:instrText>
      </w:r>
      <w:r w:rsidRPr="00393DAD">
        <w:rPr>
          <w:rFonts w:cs="Arial"/>
        </w:rPr>
        <w:fldChar w:fldCharType="separate"/>
      </w:r>
    </w:p>
    <w:p w14:paraId="0AA3F899" w14:textId="6334456A" w:rsidR="00E9063F" w:rsidRPr="00AF6042" w:rsidRDefault="00E9063F">
      <w:pPr>
        <w:pStyle w:val="TableofFigures"/>
        <w:rPr>
          <w:del w:id="12" w:author="Philippe Faucon" w:date="2020-08-27T08:49:00Z"/>
          <w:rFonts w:ascii="Calibri" w:hAnsi="Calibri"/>
          <w:noProof/>
          <w:sz w:val="22"/>
          <w:szCs w:val="22"/>
        </w:rPr>
      </w:pPr>
      <w:del w:id="13" w:author="Philippe Faucon" w:date="2020-08-27T08:49:00Z">
        <w:r w:rsidRPr="00A9024E">
          <w:rPr>
            <w:rStyle w:val="Hyperlink"/>
            <w:noProof/>
          </w:rPr>
          <w:fldChar w:fldCharType="begin"/>
        </w:r>
        <w:r w:rsidRPr="00A9024E">
          <w:rPr>
            <w:rStyle w:val="Hyperlink"/>
            <w:noProof/>
          </w:rPr>
          <w:delInstrText xml:space="preserve"> </w:delInstrText>
        </w:r>
        <w:r>
          <w:rPr>
            <w:noProof/>
          </w:rPr>
          <w:delInstrText>HYPERLINK \l "_Toc45274780"</w:delInstrText>
        </w:r>
        <w:r w:rsidRPr="00A9024E">
          <w:rPr>
            <w:rStyle w:val="Hyperlink"/>
            <w:noProof/>
          </w:rPr>
          <w:delInstrText xml:space="preserve"> </w:delInstrText>
        </w:r>
        <w:r w:rsidRPr="00A9024E">
          <w:rPr>
            <w:rStyle w:val="Hyperlink"/>
            <w:noProof/>
          </w:rPr>
          <w:fldChar w:fldCharType="separate"/>
        </w:r>
        <w:r w:rsidRPr="00A9024E">
          <w:rPr>
            <w:rStyle w:val="Hyperlink"/>
            <w:noProof/>
            <w:lang w:val="fr-FR"/>
          </w:rPr>
          <w:delText xml:space="preserve">Table 2.1: </w:delText>
        </w:r>
        <w:r w:rsidRPr="00A9024E">
          <w:rPr>
            <w:rStyle w:val="Hyperlink"/>
            <w:noProof/>
          </w:rPr>
          <w:delText xml:space="preserve">PCIe-Mini </w:delText>
        </w:r>
        <w:r w:rsidRPr="00A9024E">
          <w:rPr>
            <w:rStyle w:val="Hyperlink"/>
            <w:noProof/>
            <w:lang w:val="fr-FR"/>
          </w:rPr>
          <w:delText>Configuration Space</w:delText>
        </w:r>
        <w:r>
          <w:rPr>
            <w:noProof/>
            <w:webHidden/>
          </w:rPr>
          <w:tab/>
        </w:r>
        <w:r>
          <w:rPr>
            <w:noProof/>
            <w:webHidden/>
          </w:rPr>
          <w:fldChar w:fldCharType="begin"/>
        </w:r>
        <w:r>
          <w:rPr>
            <w:noProof/>
            <w:webHidden/>
          </w:rPr>
          <w:delInstrText xml:space="preserve"> PAGEREF _Toc45274780 \h </w:delInstrText>
        </w:r>
        <w:r>
          <w:rPr>
            <w:noProof/>
            <w:webHidden/>
          </w:rPr>
        </w:r>
        <w:r>
          <w:rPr>
            <w:noProof/>
            <w:webHidden/>
          </w:rPr>
          <w:fldChar w:fldCharType="separate"/>
        </w:r>
      </w:del>
      <w:r w:rsidR="004B0F12">
        <w:rPr>
          <w:noProof/>
          <w:webHidden/>
        </w:rPr>
        <w:t>7</w:t>
      </w:r>
      <w:del w:id="14" w:author="Philippe Faucon" w:date="2020-08-27T08:49:00Z">
        <w:r>
          <w:rPr>
            <w:noProof/>
            <w:webHidden/>
          </w:rPr>
          <w:fldChar w:fldCharType="end"/>
        </w:r>
        <w:r w:rsidRPr="00A9024E">
          <w:rPr>
            <w:rStyle w:val="Hyperlink"/>
            <w:noProof/>
          </w:rPr>
          <w:fldChar w:fldCharType="end"/>
        </w:r>
      </w:del>
    </w:p>
    <w:p w14:paraId="4F84BA55" w14:textId="30FFE364" w:rsidR="00E9063F" w:rsidRPr="00AF6042" w:rsidRDefault="00E9063F">
      <w:pPr>
        <w:pStyle w:val="TableofFigures"/>
        <w:rPr>
          <w:del w:id="15" w:author="Philippe Faucon" w:date="2020-08-27T08:49:00Z"/>
          <w:rFonts w:ascii="Calibri" w:hAnsi="Calibri"/>
          <w:noProof/>
          <w:sz w:val="22"/>
          <w:szCs w:val="22"/>
        </w:rPr>
      </w:pPr>
      <w:del w:id="16" w:author="Philippe Faucon" w:date="2020-08-27T08:49:00Z">
        <w:r w:rsidRPr="00A9024E">
          <w:rPr>
            <w:rStyle w:val="Hyperlink"/>
            <w:noProof/>
          </w:rPr>
          <w:fldChar w:fldCharType="begin"/>
        </w:r>
        <w:r w:rsidRPr="00A9024E">
          <w:rPr>
            <w:rStyle w:val="Hyperlink"/>
            <w:noProof/>
          </w:rPr>
          <w:delInstrText xml:space="preserve"> </w:delInstrText>
        </w:r>
        <w:r>
          <w:rPr>
            <w:noProof/>
          </w:rPr>
          <w:delInstrText>HYPERLINK \l "_Toc45274781"</w:delInstrText>
        </w:r>
        <w:r w:rsidRPr="00A9024E">
          <w:rPr>
            <w:rStyle w:val="Hyperlink"/>
            <w:noProof/>
          </w:rPr>
          <w:delInstrText xml:space="preserve"> </w:delInstrText>
        </w:r>
        <w:r w:rsidRPr="00A9024E">
          <w:rPr>
            <w:rStyle w:val="Hyperlink"/>
            <w:noProof/>
          </w:rPr>
          <w:fldChar w:fldCharType="separate"/>
        </w:r>
        <w:r w:rsidRPr="00A9024E">
          <w:rPr>
            <w:rStyle w:val="Hyperlink"/>
            <w:noProof/>
            <w:lang w:val="fr-FR"/>
          </w:rPr>
          <w:delText xml:space="preserve">Table 2.2: </w:delText>
        </w:r>
        <w:r w:rsidR="00E562DE">
          <w:rPr>
            <w:rStyle w:val="Hyperlink"/>
            <w:noProof/>
            <w:lang w:val="fr-FR"/>
          </w:rPr>
          <w:delText>PCIe-Mini-Synchro</w:delText>
        </w:r>
        <w:r w:rsidRPr="00A9024E">
          <w:rPr>
            <w:rStyle w:val="Hyperlink"/>
            <w:noProof/>
          </w:rPr>
          <w:delText xml:space="preserve"> </w:delText>
        </w:r>
        <w:r w:rsidRPr="00A9024E">
          <w:rPr>
            <w:rStyle w:val="Hyperlink"/>
            <w:noProof/>
            <w:lang w:val="fr-FR"/>
          </w:rPr>
          <w:delText>Default Configuration</w:delText>
        </w:r>
        <w:r>
          <w:rPr>
            <w:noProof/>
            <w:webHidden/>
          </w:rPr>
          <w:tab/>
        </w:r>
        <w:r>
          <w:rPr>
            <w:noProof/>
            <w:webHidden/>
          </w:rPr>
          <w:fldChar w:fldCharType="begin"/>
        </w:r>
        <w:r>
          <w:rPr>
            <w:noProof/>
            <w:webHidden/>
          </w:rPr>
          <w:delInstrText xml:space="preserve"> PAGEREF _Toc45274781 \h </w:delInstrText>
        </w:r>
        <w:r>
          <w:rPr>
            <w:noProof/>
            <w:webHidden/>
          </w:rPr>
        </w:r>
        <w:r>
          <w:rPr>
            <w:noProof/>
            <w:webHidden/>
          </w:rPr>
          <w:fldChar w:fldCharType="separate"/>
        </w:r>
      </w:del>
      <w:r w:rsidR="004B0F12">
        <w:rPr>
          <w:noProof/>
          <w:webHidden/>
        </w:rPr>
        <w:t>8</w:t>
      </w:r>
      <w:del w:id="17" w:author="Philippe Faucon" w:date="2020-08-27T08:49:00Z">
        <w:r>
          <w:rPr>
            <w:noProof/>
            <w:webHidden/>
          </w:rPr>
          <w:fldChar w:fldCharType="end"/>
        </w:r>
        <w:r w:rsidRPr="00A9024E">
          <w:rPr>
            <w:rStyle w:val="Hyperlink"/>
            <w:noProof/>
          </w:rPr>
          <w:fldChar w:fldCharType="end"/>
        </w:r>
      </w:del>
    </w:p>
    <w:p w14:paraId="31ED23EC" w14:textId="52F084C5" w:rsidR="00E9063F" w:rsidRPr="00AF6042" w:rsidRDefault="00E9063F">
      <w:pPr>
        <w:pStyle w:val="TableofFigures"/>
        <w:rPr>
          <w:del w:id="18" w:author="Philippe Faucon" w:date="2020-08-27T08:49:00Z"/>
          <w:rFonts w:ascii="Calibri" w:hAnsi="Calibri"/>
          <w:noProof/>
          <w:sz w:val="22"/>
          <w:szCs w:val="22"/>
        </w:rPr>
      </w:pPr>
      <w:del w:id="19" w:author="Philippe Faucon" w:date="2020-08-27T08:49:00Z">
        <w:r w:rsidRPr="00A9024E">
          <w:rPr>
            <w:rStyle w:val="Hyperlink"/>
            <w:noProof/>
          </w:rPr>
          <w:fldChar w:fldCharType="begin"/>
        </w:r>
        <w:r w:rsidRPr="00A9024E">
          <w:rPr>
            <w:rStyle w:val="Hyperlink"/>
            <w:noProof/>
          </w:rPr>
          <w:delInstrText xml:space="preserve"> </w:delInstrText>
        </w:r>
        <w:r>
          <w:rPr>
            <w:noProof/>
          </w:rPr>
          <w:delInstrText>HYPERLINK \l "_Toc45274782"</w:delInstrText>
        </w:r>
        <w:r w:rsidRPr="00A9024E">
          <w:rPr>
            <w:rStyle w:val="Hyperlink"/>
            <w:noProof/>
          </w:rPr>
          <w:delInstrText xml:space="preserve"> </w:delInstrText>
        </w:r>
        <w:r w:rsidRPr="00A9024E">
          <w:rPr>
            <w:rStyle w:val="Hyperlink"/>
            <w:noProof/>
          </w:rPr>
          <w:fldChar w:fldCharType="separate"/>
        </w:r>
        <w:r w:rsidRPr="00A9024E">
          <w:rPr>
            <w:rStyle w:val="Hyperlink"/>
            <w:noProof/>
          </w:rPr>
          <w:delText xml:space="preserve">Table 2.3: </w:delText>
        </w:r>
        <w:r w:rsidR="00E562DE">
          <w:rPr>
            <w:rStyle w:val="Hyperlink"/>
            <w:noProof/>
            <w:lang w:val="fr-FR"/>
          </w:rPr>
          <w:delText>PCIe-Mini-Synchro</w:delText>
        </w:r>
        <w:r w:rsidRPr="00A9024E">
          <w:rPr>
            <w:rStyle w:val="Hyperlink"/>
            <w:noProof/>
          </w:rPr>
          <w:delText xml:space="preserve"> Base Address Regions</w:delText>
        </w:r>
        <w:r>
          <w:rPr>
            <w:noProof/>
            <w:webHidden/>
          </w:rPr>
          <w:tab/>
        </w:r>
        <w:r>
          <w:rPr>
            <w:noProof/>
            <w:webHidden/>
          </w:rPr>
          <w:fldChar w:fldCharType="begin"/>
        </w:r>
        <w:r>
          <w:rPr>
            <w:noProof/>
            <w:webHidden/>
          </w:rPr>
          <w:delInstrText xml:space="preserve"> PAGEREF _Toc45274782 \h </w:delInstrText>
        </w:r>
        <w:r>
          <w:rPr>
            <w:noProof/>
            <w:webHidden/>
          </w:rPr>
        </w:r>
        <w:r>
          <w:rPr>
            <w:noProof/>
            <w:webHidden/>
          </w:rPr>
          <w:fldChar w:fldCharType="separate"/>
        </w:r>
      </w:del>
      <w:r w:rsidR="004B0F12">
        <w:rPr>
          <w:noProof/>
          <w:webHidden/>
        </w:rPr>
        <w:t>8</w:t>
      </w:r>
      <w:del w:id="20" w:author="Philippe Faucon" w:date="2020-08-27T08:49:00Z">
        <w:r>
          <w:rPr>
            <w:noProof/>
            <w:webHidden/>
          </w:rPr>
          <w:fldChar w:fldCharType="end"/>
        </w:r>
        <w:r w:rsidRPr="00A9024E">
          <w:rPr>
            <w:rStyle w:val="Hyperlink"/>
            <w:noProof/>
          </w:rPr>
          <w:fldChar w:fldCharType="end"/>
        </w:r>
      </w:del>
    </w:p>
    <w:p w14:paraId="7187F4CA" w14:textId="736A45F9" w:rsidR="00E9063F" w:rsidRPr="00AF6042" w:rsidRDefault="00E9063F">
      <w:pPr>
        <w:pStyle w:val="TableofFigures"/>
        <w:rPr>
          <w:del w:id="21" w:author="Philippe Faucon" w:date="2020-08-27T08:49:00Z"/>
          <w:rFonts w:ascii="Calibri" w:hAnsi="Calibri"/>
          <w:noProof/>
          <w:sz w:val="22"/>
          <w:szCs w:val="22"/>
        </w:rPr>
      </w:pPr>
      <w:del w:id="22" w:author="Philippe Faucon" w:date="2020-08-27T08:49:00Z">
        <w:r w:rsidRPr="00A9024E">
          <w:rPr>
            <w:rStyle w:val="Hyperlink"/>
            <w:noProof/>
          </w:rPr>
          <w:fldChar w:fldCharType="begin"/>
        </w:r>
        <w:r w:rsidRPr="00A9024E">
          <w:rPr>
            <w:rStyle w:val="Hyperlink"/>
            <w:noProof/>
          </w:rPr>
          <w:delInstrText xml:space="preserve"> </w:delInstrText>
        </w:r>
        <w:r>
          <w:rPr>
            <w:noProof/>
          </w:rPr>
          <w:delInstrText>HYPERLINK \l "_Toc45274783"</w:delInstrText>
        </w:r>
        <w:r w:rsidRPr="00A9024E">
          <w:rPr>
            <w:rStyle w:val="Hyperlink"/>
            <w:noProof/>
          </w:rPr>
          <w:delInstrText xml:space="preserve"> </w:delInstrText>
        </w:r>
        <w:r w:rsidRPr="00A9024E">
          <w:rPr>
            <w:rStyle w:val="Hyperlink"/>
            <w:noProof/>
          </w:rPr>
          <w:fldChar w:fldCharType="separate"/>
        </w:r>
        <w:r w:rsidRPr="00A9024E">
          <w:rPr>
            <w:rStyle w:val="Hyperlink"/>
            <w:noProof/>
          </w:rPr>
          <w:delText>Table 3.1: J1 I/O Connector Model Numbers</w:delText>
        </w:r>
        <w:r>
          <w:rPr>
            <w:noProof/>
            <w:webHidden/>
          </w:rPr>
          <w:tab/>
        </w:r>
        <w:r>
          <w:rPr>
            <w:noProof/>
            <w:webHidden/>
          </w:rPr>
          <w:fldChar w:fldCharType="begin"/>
        </w:r>
        <w:r>
          <w:rPr>
            <w:noProof/>
            <w:webHidden/>
          </w:rPr>
          <w:delInstrText xml:space="preserve"> PAGEREF _Toc45274783 \h </w:delInstrText>
        </w:r>
        <w:r>
          <w:rPr>
            <w:noProof/>
            <w:webHidden/>
          </w:rPr>
        </w:r>
        <w:r>
          <w:rPr>
            <w:noProof/>
            <w:webHidden/>
          </w:rPr>
          <w:fldChar w:fldCharType="separate"/>
        </w:r>
      </w:del>
      <w:r w:rsidR="004B0F12">
        <w:rPr>
          <w:noProof/>
          <w:webHidden/>
        </w:rPr>
        <w:t>15</w:t>
      </w:r>
      <w:del w:id="23" w:author="Philippe Faucon" w:date="2020-08-27T08:49:00Z">
        <w:r>
          <w:rPr>
            <w:noProof/>
            <w:webHidden/>
          </w:rPr>
          <w:fldChar w:fldCharType="end"/>
        </w:r>
        <w:r w:rsidRPr="00A9024E">
          <w:rPr>
            <w:rStyle w:val="Hyperlink"/>
            <w:noProof/>
          </w:rPr>
          <w:fldChar w:fldCharType="end"/>
        </w:r>
      </w:del>
    </w:p>
    <w:p w14:paraId="07C6E458" w14:textId="7F0B0C0A" w:rsidR="00E9063F" w:rsidRPr="00AF6042" w:rsidRDefault="00E9063F">
      <w:pPr>
        <w:pStyle w:val="TableofFigures"/>
        <w:rPr>
          <w:del w:id="24" w:author="Philippe Faucon" w:date="2020-08-27T08:49:00Z"/>
          <w:rFonts w:ascii="Calibri" w:hAnsi="Calibri"/>
          <w:noProof/>
          <w:sz w:val="22"/>
          <w:szCs w:val="22"/>
        </w:rPr>
      </w:pPr>
      <w:del w:id="25" w:author="Philippe Faucon" w:date="2020-08-27T08:49:00Z">
        <w:r w:rsidRPr="00A9024E">
          <w:rPr>
            <w:rStyle w:val="Hyperlink"/>
            <w:noProof/>
          </w:rPr>
          <w:fldChar w:fldCharType="begin"/>
        </w:r>
        <w:r w:rsidRPr="00A9024E">
          <w:rPr>
            <w:rStyle w:val="Hyperlink"/>
            <w:noProof/>
          </w:rPr>
          <w:delInstrText xml:space="preserve"> </w:delInstrText>
        </w:r>
        <w:r>
          <w:rPr>
            <w:noProof/>
          </w:rPr>
          <w:delInstrText>HYPERLINK \l "_Toc45274784"</w:delInstrText>
        </w:r>
        <w:r w:rsidRPr="00A9024E">
          <w:rPr>
            <w:rStyle w:val="Hyperlink"/>
            <w:noProof/>
          </w:rPr>
          <w:delInstrText xml:space="preserve"> </w:delInstrText>
        </w:r>
        <w:r w:rsidRPr="00A9024E">
          <w:rPr>
            <w:rStyle w:val="Hyperlink"/>
            <w:noProof/>
          </w:rPr>
          <w:fldChar w:fldCharType="separate"/>
        </w:r>
        <w:r w:rsidRPr="00A9024E">
          <w:rPr>
            <w:rStyle w:val="Hyperlink"/>
            <w:noProof/>
          </w:rPr>
          <w:delText>Table 3.3: PCIepress  Connections</w:delText>
        </w:r>
        <w:r>
          <w:rPr>
            <w:noProof/>
            <w:webHidden/>
          </w:rPr>
          <w:tab/>
        </w:r>
        <w:r>
          <w:rPr>
            <w:noProof/>
            <w:webHidden/>
          </w:rPr>
          <w:fldChar w:fldCharType="begin"/>
        </w:r>
        <w:r>
          <w:rPr>
            <w:noProof/>
            <w:webHidden/>
          </w:rPr>
          <w:delInstrText xml:space="preserve"> PAGEREF _Toc45274784 \h </w:delInstrText>
        </w:r>
        <w:r>
          <w:rPr>
            <w:noProof/>
            <w:webHidden/>
          </w:rPr>
        </w:r>
        <w:r>
          <w:rPr>
            <w:noProof/>
            <w:webHidden/>
          </w:rPr>
          <w:fldChar w:fldCharType="separate"/>
        </w:r>
      </w:del>
      <w:r w:rsidR="004B0F12">
        <w:rPr>
          <w:noProof/>
          <w:webHidden/>
        </w:rPr>
        <w:t>16</w:t>
      </w:r>
      <w:del w:id="26" w:author="Philippe Faucon" w:date="2020-08-27T08:49:00Z">
        <w:r>
          <w:rPr>
            <w:noProof/>
            <w:webHidden/>
          </w:rPr>
          <w:fldChar w:fldCharType="end"/>
        </w:r>
        <w:r w:rsidRPr="00A9024E">
          <w:rPr>
            <w:rStyle w:val="Hyperlink"/>
            <w:noProof/>
          </w:rPr>
          <w:fldChar w:fldCharType="end"/>
        </w:r>
      </w:del>
    </w:p>
    <w:p w14:paraId="718AA8D1" w14:textId="71AE143E" w:rsidR="00E9063F" w:rsidRPr="00AF6042" w:rsidRDefault="00674828">
      <w:pPr>
        <w:pStyle w:val="TableofFigures"/>
        <w:rPr>
          <w:ins w:id="27" w:author="Philippe Faucon" w:date="2020-08-27T08:49:00Z"/>
          <w:rFonts w:ascii="Calibri" w:hAnsi="Calibri"/>
          <w:noProof/>
          <w:sz w:val="22"/>
          <w:szCs w:val="22"/>
        </w:rPr>
      </w:pPr>
      <w:ins w:id="28" w:author="Philippe Faucon" w:date="2020-08-27T08:49:00Z">
        <w:r>
          <w:fldChar w:fldCharType="begin"/>
        </w:r>
        <w:r>
          <w:instrText xml:space="preserve"> HYPERLINK \l "_Toc45274780" </w:instrText>
        </w:r>
        <w:r>
          <w:fldChar w:fldCharType="separate"/>
        </w:r>
        <w:r w:rsidR="00E9063F" w:rsidRPr="00A9024E">
          <w:rPr>
            <w:rStyle w:val="Hyperlink"/>
            <w:noProof/>
            <w:lang w:val="fr-FR"/>
          </w:rPr>
          <w:t xml:space="preserve">Table 2.1: </w:t>
        </w:r>
        <w:r w:rsidR="00E9063F" w:rsidRPr="00A9024E">
          <w:rPr>
            <w:rStyle w:val="Hyperlink"/>
            <w:noProof/>
          </w:rPr>
          <w:t xml:space="preserve">PCIe-Mini </w:t>
        </w:r>
        <w:r w:rsidR="00E9063F" w:rsidRPr="00A9024E">
          <w:rPr>
            <w:rStyle w:val="Hyperlink"/>
            <w:noProof/>
            <w:lang w:val="fr-FR"/>
          </w:rPr>
          <w:t>Configuration Space</w:t>
        </w:r>
        <w:r w:rsidR="00E9063F">
          <w:rPr>
            <w:noProof/>
            <w:webHidden/>
          </w:rPr>
          <w:tab/>
        </w:r>
        <w:r w:rsidR="00E9063F">
          <w:rPr>
            <w:noProof/>
            <w:webHidden/>
          </w:rPr>
          <w:fldChar w:fldCharType="begin"/>
        </w:r>
        <w:r w:rsidR="00E9063F">
          <w:rPr>
            <w:noProof/>
            <w:webHidden/>
          </w:rPr>
          <w:instrText xml:space="preserve"> PAGEREF _Toc45274780 \h </w:instrText>
        </w:r>
      </w:ins>
      <w:r w:rsidR="00E9063F">
        <w:rPr>
          <w:noProof/>
          <w:webHidden/>
        </w:rPr>
      </w:r>
      <w:ins w:id="29" w:author="Philippe Faucon" w:date="2020-08-27T08:49:00Z">
        <w:r w:rsidR="00E9063F">
          <w:rPr>
            <w:noProof/>
            <w:webHidden/>
          </w:rPr>
          <w:fldChar w:fldCharType="separate"/>
        </w:r>
      </w:ins>
      <w:r w:rsidR="004B0F12">
        <w:rPr>
          <w:noProof/>
          <w:webHidden/>
        </w:rPr>
        <w:t>7</w:t>
      </w:r>
      <w:ins w:id="30" w:author="Philippe Faucon" w:date="2020-08-27T08:49:00Z">
        <w:r w:rsidR="00E9063F">
          <w:rPr>
            <w:noProof/>
            <w:webHidden/>
          </w:rPr>
          <w:fldChar w:fldCharType="end"/>
        </w:r>
        <w:r>
          <w:rPr>
            <w:noProof/>
          </w:rPr>
          <w:fldChar w:fldCharType="end"/>
        </w:r>
      </w:ins>
    </w:p>
    <w:p w14:paraId="718AA8D2" w14:textId="723C7813" w:rsidR="00E9063F" w:rsidRPr="00AF6042" w:rsidRDefault="00674828">
      <w:pPr>
        <w:pStyle w:val="TableofFigures"/>
        <w:rPr>
          <w:ins w:id="31" w:author="Philippe Faucon" w:date="2020-08-27T08:49:00Z"/>
          <w:rFonts w:ascii="Calibri" w:hAnsi="Calibri"/>
          <w:noProof/>
          <w:sz w:val="22"/>
          <w:szCs w:val="22"/>
        </w:rPr>
      </w:pPr>
      <w:ins w:id="32" w:author="Philippe Faucon" w:date="2020-08-27T08:49:00Z">
        <w:r>
          <w:fldChar w:fldCharType="begin"/>
        </w:r>
        <w:r>
          <w:instrText xml:space="preserve"> HYPERLINK \l "_Toc45274781" </w:instrText>
        </w:r>
        <w:r>
          <w:fldChar w:fldCharType="separate"/>
        </w:r>
        <w:r w:rsidR="00E9063F" w:rsidRPr="00A9024E">
          <w:rPr>
            <w:rStyle w:val="Hyperlink"/>
            <w:noProof/>
            <w:lang w:val="fr-FR"/>
          </w:rPr>
          <w:t xml:space="preserve">Table 2.2: </w:t>
        </w:r>
        <w:r w:rsidR="00E562DE">
          <w:rPr>
            <w:rStyle w:val="Hyperlink"/>
            <w:noProof/>
            <w:lang w:val="fr-FR"/>
          </w:rPr>
          <w:t>PCIe-Mini-Synchro</w:t>
        </w:r>
        <w:r w:rsidR="00E9063F" w:rsidRPr="00A9024E">
          <w:rPr>
            <w:rStyle w:val="Hyperlink"/>
            <w:noProof/>
          </w:rPr>
          <w:t xml:space="preserve"> </w:t>
        </w:r>
        <w:r w:rsidR="00E9063F" w:rsidRPr="00A9024E">
          <w:rPr>
            <w:rStyle w:val="Hyperlink"/>
            <w:noProof/>
            <w:lang w:val="fr-FR"/>
          </w:rPr>
          <w:t>Default Configuration</w:t>
        </w:r>
        <w:r w:rsidR="00E9063F">
          <w:rPr>
            <w:noProof/>
            <w:webHidden/>
          </w:rPr>
          <w:tab/>
        </w:r>
        <w:r w:rsidR="00E9063F">
          <w:rPr>
            <w:noProof/>
            <w:webHidden/>
          </w:rPr>
          <w:fldChar w:fldCharType="begin"/>
        </w:r>
        <w:r w:rsidR="00E9063F">
          <w:rPr>
            <w:noProof/>
            <w:webHidden/>
          </w:rPr>
          <w:instrText xml:space="preserve"> PAGEREF _Toc45274781 \h </w:instrText>
        </w:r>
      </w:ins>
      <w:r w:rsidR="00E9063F">
        <w:rPr>
          <w:noProof/>
          <w:webHidden/>
        </w:rPr>
      </w:r>
      <w:ins w:id="33" w:author="Philippe Faucon" w:date="2020-08-27T08:49:00Z">
        <w:r w:rsidR="00E9063F">
          <w:rPr>
            <w:noProof/>
            <w:webHidden/>
          </w:rPr>
          <w:fldChar w:fldCharType="separate"/>
        </w:r>
      </w:ins>
      <w:r w:rsidR="004B0F12">
        <w:rPr>
          <w:noProof/>
          <w:webHidden/>
        </w:rPr>
        <w:t>8</w:t>
      </w:r>
      <w:ins w:id="34" w:author="Philippe Faucon" w:date="2020-08-27T08:49:00Z">
        <w:r w:rsidR="00E9063F">
          <w:rPr>
            <w:noProof/>
            <w:webHidden/>
          </w:rPr>
          <w:fldChar w:fldCharType="end"/>
        </w:r>
        <w:r>
          <w:rPr>
            <w:noProof/>
          </w:rPr>
          <w:fldChar w:fldCharType="end"/>
        </w:r>
      </w:ins>
    </w:p>
    <w:p w14:paraId="718AA8D3" w14:textId="238EBF02" w:rsidR="00E9063F" w:rsidRPr="00AF6042" w:rsidRDefault="00674828">
      <w:pPr>
        <w:pStyle w:val="TableofFigures"/>
        <w:rPr>
          <w:ins w:id="35" w:author="Philippe Faucon" w:date="2020-08-27T08:49:00Z"/>
          <w:rFonts w:ascii="Calibri" w:hAnsi="Calibri"/>
          <w:noProof/>
          <w:sz w:val="22"/>
          <w:szCs w:val="22"/>
        </w:rPr>
      </w:pPr>
      <w:ins w:id="36" w:author="Philippe Faucon" w:date="2020-08-27T08:49:00Z">
        <w:r>
          <w:fldChar w:fldCharType="begin"/>
        </w:r>
        <w:r>
          <w:instrText xml:space="preserve"> HYPERLINK \l "_Toc45274782" </w:instrText>
        </w:r>
        <w:r>
          <w:fldChar w:fldCharType="separate"/>
        </w:r>
        <w:r w:rsidR="00E9063F" w:rsidRPr="00A9024E">
          <w:rPr>
            <w:rStyle w:val="Hyperlink"/>
            <w:noProof/>
          </w:rPr>
          <w:t xml:space="preserve">Table 2.3: </w:t>
        </w:r>
        <w:r w:rsidR="00E562DE">
          <w:rPr>
            <w:rStyle w:val="Hyperlink"/>
            <w:noProof/>
            <w:lang w:val="fr-FR"/>
          </w:rPr>
          <w:t>PCIe-Mini-Synchro</w:t>
        </w:r>
        <w:r w:rsidR="00E9063F" w:rsidRPr="00A9024E">
          <w:rPr>
            <w:rStyle w:val="Hyperlink"/>
            <w:noProof/>
          </w:rPr>
          <w:t xml:space="preserve"> Base Address Regions</w:t>
        </w:r>
        <w:r w:rsidR="00E9063F">
          <w:rPr>
            <w:noProof/>
            <w:webHidden/>
          </w:rPr>
          <w:tab/>
        </w:r>
        <w:r w:rsidR="00E9063F">
          <w:rPr>
            <w:noProof/>
            <w:webHidden/>
          </w:rPr>
          <w:fldChar w:fldCharType="begin"/>
        </w:r>
        <w:r w:rsidR="00E9063F">
          <w:rPr>
            <w:noProof/>
            <w:webHidden/>
          </w:rPr>
          <w:instrText xml:space="preserve"> PAGEREF _Toc45274782 \h </w:instrText>
        </w:r>
      </w:ins>
      <w:r w:rsidR="00E9063F">
        <w:rPr>
          <w:noProof/>
          <w:webHidden/>
        </w:rPr>
      </w:r>
      <w:ins w:id="37" w:author="Philippe Faucon" w:date="2020-08-27T08:49:00Z">
        <w:r w:rsidR="00E9063F">
          <w:rPr>
            <w:noProof/>
            <w:webHidden/>
          </w:rPr>
          <w:fldChar w:fldCharType="separate"/>
        </w:r>
      </w:ins>
      <w:r w:rsidR="004B0F12">
        <w:rPr>
          <w:noProof/>
          <w:webHidden/>
        </w:rPr>
        <w:t>8</w:t>
      </w:r>
      <w:ins w:id="38" w:author="Philippe Faucon" w:date="2020-08-27T08:49:00Z">
        <w:r w:rsidR="00E9063F">
          <w:rPr>
            <w:noProof/>
            <w:webHidden/>
          </w:rPr>
          <w:fldChar w:fldCharType="end"/>
        </w:r>
        <w:r>
          <w:rPr>
            <w:noProof/>
          </w:rPr>
          <w:fldChar w:fldCharType="end"/>
        </w:r>
      </w:ins>
    </w:p>
    <w:p w14:paraId="718AA8D4" w14:textId="30D27ACA" w:rsidR="00E9063F" w:rsidRPr="00AF6042" w:rsidRDefault="00674828">
      <w:pPr>
        <w:pStyle w:val="TableofFigures"/>
        <w:rPr>
          <w:ins w:id="39" w:author="Philippe Faucon" w:date="2020-08-27T08:49:00Z"/>
          <w:rFonts w:ascii="Calibri" w:hAnsi="Calibri"/>
          <w:noProof/>
          <w:sz w:val="22"/>
          <w:szCs w:val="22"/>
        </w:rPr>
      </w:pPr>
      <w:ins w:id="40" w:author="Philippe Faucon" w:date="2020-08-27T08:49:00Z">
        <w:r>
          <w:fldChar w:fldCharType="begin"/>
        </w:r>
        <w:r>
          <w:instrText xml:space="preserve"> HYPERLINK \l "_Toc45274783" </w:instrText>
        </w:r>
        <w:r>
          <w:fldChar w:fldCharType="separate"/>
        </w:r>
        <w:r w:rsidR="00E9063F" w:rsidRPr="00A9024E">
          <w:rPr>
            <w:rStyle w:val="Hyperlink"/>
            <w:noProof/>
          </w:rPr>
          <w:t>Table 3.1: J1 I/O Connector Model Numbers</w:t>
        </w:r>
        <w:r w:rsidR="00E9063F">
          <w:rPr>
            <w:noProof/>
            <w:webHidden/>
          </w:rPr>
          <w:tab/>
        </w:r>
        <w:r w:rsidR="00E9063F">
          <w:rPr>
            <w:noProof/>
            <w:webHidden/>
          </w:rPr>
          <w:fldChar w:fldCharType="begin"/>
        </w:r>
        <w:r w:rsidR="00E9063F">
          <w:rPr>
            <w:noProof/>
            <w:webHidden/>
          </w:rPr>
          <w:instrText xml:space="preserve"> PAGEREF _Toc45274783 \h </w:instrText>
        </w:r>
      </w:ins>
      <w:r w:rsidR="00E9063F">
        <w:rPr>
          <w:noProof/>
          <w:webHidden/>
        </w:rPr>
      </w:r>
      <w:ins w:id="41" w:author="Philippe Faucon" w:date="2020-08-27T08:49:00Z">
        <w:r w:rsidR="00E9063F">
          <w:rPr>
            <w:noProof/>
            <w:webHidden/>
          </w:rPr>
          <w:fldChar w:fldCharType="separate"/>
        </w:r>
      </w:ins>
      <w:r w:rsidR="004B0F12">
        <w:rPr>
          <w:noProof/>
          <w:webHidden/>
        </w:rPr>
        <w:t>15</w:t>
      </w:r>
      <w:ins w:id="42" w:author="Philippe Faucon" w:date="2020-08-27T08:49:00Z">
        <w:r w:rsidR="00E9063F">
          <w:rPr>
            <w:noProof/>
            <w:webHidden/>
          </w:rPr>
          <w:fldChar w:fldCharType="end"/>
        </w:r>
        <w:r>
          <w:rPr>
            <w:noProof/>
          </w:rPr>
          <w:fldChar w:fldCharType="end"/>
        </w:r>
      </w:ins>
    </w:p>
    <w:p w14:paraId="718AA8D5" w14:textId="1EB354A2" w:rsidR="00E9063F" w:rsidRPr="00AF6042" w:rsidRDefault="00674828">
      <w:pPr>
        <w:pStyle w:val="TableofFigures"/>
        <w:rPr>
          <w:ins w:id="43" w:author="Philippe Faucon" w:date="2020-08-27T08:49:00Z"/>
          <w:rFonts w:ascii="Calibri" w:hAnsi="Calibri"/>
          <w:noProof/>
          <w:sz w:val="22"/>
          <w:szCs w:val="22"/>
        </w:rPr>
      </w:pPr>
      <w:ins w:id="44" w:author="Philippe Faucon" w:date="2020-08-27T08:49:00Z">
        <w:r>
          <w:fldChar w:fldCharType="begin"/>
        </w:r>
        <w:r>
          <w:instrText xml:space="preserve"> HYPERLINK \l "_Toc45274784" </w:instrText>
        </w:r>
        <w:r>
          <w:fldChar w:fldCharType="separate"/>
        </w:r>
        <w:r w:rsidR="00E9063F" w:rsidRPr="00A9024E">
          <w:rPr>
            <w:rStyle w:val="Hyperlink"/>
            <w:noProof/>
          </w:rPr>
          <w:t>Table 3.3: PCIepress  Connections</w:t>
        </w:r>
        <w:r w:rsidR="00E9063F">
          <w:rPr>
            <w:noProof/>
            <w:webHidden/>
          </w:rPr>
          <w:tab/>
        </w:r>
        <w:r w:rsidR="00E9063F">
          <w:rPr>
            <w:noProof/>
            <w:webHidden/>
          </w:rPr>
          <w:fldChar w:fldCharType="begin"/>
        </w:r>
        <w:r w:rsidR="00E9063F">
          <w:rPr>
            <w:noProof/>
            <w:webHidden/>
          </w:rPr>
          <w:instrText xml:space="preserve"> PAGEREF _Toc45274784 \h </w:instrText>
        </w:r>
      </w:ins>
      <w:r w:rsidR="00E9063F">
        <w:rPr>
          <w:noProof/>
          <w:webHidden/>
        </w:rPr>
      </w:r>
      <w:ins w:id="45" w:author="Philippe Faucon" w:date="2020-08-27T08:49:00Z">
        <w:r w:rsidR="00E9063F">
          <w:rPr>
            <w:noProof/>
            <w:webHidden/>
          </w:rPr>
          <w:fldChar w:fldCharType="separate"/>
        </w:r>
      </w:ins>
      <w:r w:rsidR="004B0F12">
        <w:rPr>
          <w:noProof/>
          <w:webHidden/>
        </w:rPr>
        <w:t>16</w:t>
      </w:r>
      <w:ins w:id="46" w:author="Philippe Faucon" w:date="2020-08-27T08:49:00Z">
        <w:r w:rsidR="00E9063F">
          <w:rPr>
            <w:noProof/>
            <w:webHidden/>
          </w:rPr>
          <w:fldChar w:fldCharType="end"/>
        </w:r>
        <w:r>
          <w:rPr>
            <w:noProof/>
          </w:rPr>
          <w:fldChar w:fldCharType="end"/>
        </w:r>
      </w:ins>
    </w:p>
    <w:p w14:paraId="718AA8D6" w14:textId="77777777" w:rsidR="00C10577" w:rsidRDefault="00C10577" w:rsidP="00C10577">
      <w:r w:rsidRPr="00393DAD">
        <w:rPr>
          <w:rFonts w:cs="Arial"/>
        </w:rPr>
        <w:fldChar w:fldCharType="end"/>
      </w:r>
    </w:p>
    <w:p w14:paraId="718AA8D7" w14:textId="77777777" w:rsidR="00CB1E09" w:rsidRDefault="00CB1E09" w:rsidP="001633B5">
      <w:pPr>
        <w:pStyle w:val="Heading1"/>
        <w:numPr>
          <w:ilvl w:val="0"/>
          <w:numId w:val="0"/>
        </w:numPr>
        <w:ind w:left="360"/>
      </w:pPr>
      <w:r>
        <w:br w:type="page"/>
      </w:r>
      <w:bookmarkStart w:id="47" w:name="_Toc423517730"/>
      <w:r>
        <w:lastRenderedPageBreak/>
        <w:t>Manual update</w:t>
      </w:r>
      <w:bookmarkEnd w:id="47"/>
    </w:p>
    <w:p w14:paraId="718AA8D8" w14:textId="77777777" w:rsidR="001633B5" w:rsidRDefault="001633B5" w:rsidP="001633B5">
      <w:r>
        <w:t>Release</w:t>
      </w:r>
      <w:r w:rsidR="00C3725E">
        <w:tab/>
        <w:t>Rev.10</w:t>
      </w:r>
      <w:r w:rsidR="00C3725E">
        <w:tab/>
      </w:r>
      <w:r>
        <w:t>7/</w:t>
      </w:r>
      <w:r w:rsidR="00372D56">
        <w:t>2</w:t>
      </w:r>
      <w:r>
        <w:t>/20</w:t>
      </w:r>
      <w:r w:rsidR="001C25C1">
        <w:t>20</w:t>
      </w:r>
    </w:p>
    <w:p w14:paraId="718AA8D9" w14:textId="77777777" w:rsidR="00CB1E09" w:rsidRDefault="00CB1E09" w:rsidP="00CB1E09">
      <w:pPr>
        <w:pStyle w:val="Heading1"/>
        <w:numPr>
          <w:ilvl w:val="0"/>
          <w:numId w:val="0"/>
        </w:numPr>
        <w:ind w:left="360"/>
      </w:pPr>
    </w:p>
    <w:p w14:paraId="718AA8DA" w14:textId="77777777" w:rsidR="00DE0A8C" w:rsidRDefault="00C10577" w:rsidP="00CB1E09">
      <w:pPr>
        <w:pStyle w:val="Heading1"/>
        <w:numPr>
          <w:ilvl w:val="0"/>
          <w:numId w:val="0"/>
        </w:numPr>
        <w:ind w:left="360"/>
      </w:pPr>
      <w:r>
        <w:br w:type="page"/>
      </w:r>
      <w:bookmarkStart w:id="48" w:name="_Toc423517731"/>
      <w:r w:rsidR="00DE0A8C">
        <w:lastRenderedPageBreak/>
        <w:t>GENERAL DESCRIPTION</w:t>
      </w:r>
      <w:bookmarkEnd w:id="7"/>
      <w:bookmarkEnd w:id="8"/>
      <w:bookmarkEnd w:id="9"/>
      <w:bookmarkEnd w:id="10"/>
      <w:bookmarkEnd w:id="11"/>
      <w:bookmarkEnd w:id="48"/>
    </w:p>
    <w:p w14:paraId="718AA8DB" w14:textId="77777777" w:rsidR="00DE0A8C" w:rsidRDefault="00326C50" w:rsidP="00EE667F">
      <w:pPr>
        <w:pStyle w:val="Heading2"/>
        <w:numPr>
          <w:ilvl w:val="1"/>
          <w:numId w:val="16"/>
        </w:numPr>
      </w:pPr>
      <w:bookmarkStart w:id="49" w:name="_Toc232477477"/>
      <w:bookmarkStart w:id="50" w:name="_Toc232477492"/>
      <w:bookmarkStart w:id="51" w:name="_Toc423517732"/>
      <w:r>
        <w:t>INTRODUCTION</w:t>
      </w:r>
      <w:bookmarkEnd w:id="49"/>
      <w:bookmarkEnd w:id="50"/>
      <w:bookmarkEnd w:id="51"/>
    </w:p>
    <w:p w14:paraId="718AA8DC" w14:textId="77777777" w:rsidR="00DE0A8C" w:rsidRDefault="00DE0A8C"/>
    <w:p w14:paraId="718AA8DD" w14:textId="77777777" w:rsidR="001B56AD" w:rsidRDefault="00DE0A8C">
      <w:pPr>
        <w:jc w:val="both"/>
      </w:pPr>
      <w:r>
        <w:t xml:space="preserve">The </w:t>
      </w:r>
      <w:r w:rsidR="009A1B53">
        <w:t>PCIe-Mini-SYNCHRO</w:t>
      </w:r>
      <w:r>
        <w:t xml:space="preserve"> module provides</w:t>
      </w:r>
      <w:r w:rsidR="001633B5">
        <w:t xml:space="preserve"> </w:t>
      </w:r>
      <w:r w:rsidR="00187E7C">
        <w:t xml:space="preserve">One Channel Resolver to digital converter. </w:t>
      </w:r>
      <w:r w:rsidR="001B56AD">
        <w:t xml:space="preserve"> </w:t>
      </w:r>
      <w:r w:rsidR="00486146">
        <w:t xml:space="preserve">The </w:t>
      </w:r>
      <w:r w:rsidR="001B56AD">
        <w:t>configuration ordered</w:t>
      </w:r>
      <w:r w:rsidR="00486146">
        <w:t xml:space="preserve"> can support a</w:t>
      </w:r>
      <w:r w:rsidR="00187E7C">
        <w:t xml:space="preserve"> 11.8V and 90V </w:t>
      </w:r>
    </w:p>
    <w:p w14:paraId="718AA8DE" w14:textId="77777777" w:rsidR="001B56AD" w:rsidRDefault="001B56AD">
      <w:pPr>
        <w:jc w:val="both"/>
      </w:pPr>
      <w:r>
        <w:t xml:space="preserve">The </w:t>
      </w:r>
      <w:r w:rsidR="009A1B53">
        <w:t>PCIe-Mini-SYNCHRO</w:t>
      </w:r>
      <w:r>
        <w:t xml:space="preserve"> is designed based on the </w:t>
      </w:r>
      <w:proofErr w:type="gramStart"/>
      <w:r w:rsidR="00187E7C">
        <w:t xml:space="preserve">DDC </w:t>
      </w:r>
      <w:r>
        <w:t xml:space="preserve"> integrated</w:t>
      </w:r>
      <w:proofErr w:type="gramEnd"/>
      <w:r>
        <w:t xml:space="preserve"> Circuits</w:t>
      </w:r>
      <w:r w:rsidR="00486146">
        <w:t xml:space="preserve"> RDC 19231</w:t>
      </w:r>
      <w:r>
        <w:t>.</w:t>
      </w:r>
    </w:p>
    <w:p w14:paraId="718AA8DF" w14:textId="77777777" w:rsidR="00486146" w:rsidRDefault="00486146">
      <w:pPr>
        <w:jc w:val="both"/>
      </w:pPr>
    </w:p>
    <w:p w14:paraId="718AA8E0" w14:textId="77777777" w:rsidR="001B56AD" w:rsidRDefault="001B56AD">
      <w:pPr>
        <w:jc w:val="both"/>
      </w:pPr>
    </w:p>
    <w:p w14:paraId="718AA8E1" w14:textId="77777777" w:rsidR="00DE0A8C" w:rsidRDefault="00DE0A8C">
      <w:pPr>
        <w:jc w:val="both"/>
      </w:pPr>
      <w:r>
        <w:t xml:space="preserve">The </w:t>
      </w:r>
      <w:r w:rsidR="002C6CC8">
        <w:t>PCI</w:t>
      </w:r>
      <w:r w:rsidR="001633B5">
        <w:t>e-Mini</w:t>
      </w:r>
      <w:r>
        <w:t xml:space="preserve"> form </w:t>
      </w:r>
      <w:r w:rsidR="007A6E9F">
        <w:t>factor provides</w:t>
      </w:r>
      <w:r>
        <w:t xml:space="preserve"> easy installation.  </w:t>
      </w:r>
    </w:p>
    <w:p w14:paraId="718AA8E2" w14:textId="77777777" w:rsidR="00DE0A8C" w:rsidRDefault="00DE0A8C">
      <w:pPr>
        <w:jc w:val="both"/>
      </w:pPr>
    </w:p>
    <w:p w14:paraId="718AA8E3" w14:textId="77777777" w:rsidR="00DE0A8C" w:rsidRDefault="00DE0A8C">
      <w:pPr>
        <w:jc w:val="both"/>
      </w:pPr>
      <w:r>
        <w:t xml:space="preserve">The </w:t>
      </w:r>
      <w:r w:rsidR="009A1B53">
        <w:t>PCIe-Mini-SYNCHRO</w:t>
      </w:r>
      <w:r w:rsidR="001B56AD">
        <w:t xml:space="preserve"> </w:t>
      </w:r>
      <w:r>
        <w:t>is installed with the following resources:</w:t>
      </w:r>
    </w:p>
    <w:p w14:paraId="718AA8E4" w14:textId="77777777" w:rsidR="001B56AD" w:rsidRDefault="001B56AD" w:rsidP="001B56AD"/>
    <w:tbl>
      <w:tblPr>
        <w:tblW w:w="0" w:type="auto"/>
        <w:tblBorders>
          <w:top w:val="nil"/>
          <w:left w:val="nil"/>
          <w:bottom w:val="nil"/>
          <w:right w:val="nil"/>
        </w:tblBorders>
        <w:tblLayout w:type="fixed"/>
        <w:tblLook w:val="0000" w:firstRow="0" w:lastRow="0" w:firstColumn="0" w:lastColumn="0" w:noHBand="0" w:noVBand="0"/>
        <w:tblPrChange w:id="52" w:author="am maz" w:date="2020-08-27T08:49:00Z">
          <w:tblPr>
            <w:tblW w:w="0" w:type="auto"/>
            <w:tblBorders>
              <w:top w:val="nil"/>
              <w:left w:val="nil"/>
              <w:bottom w:val="nil"/>
              <w:right w:val="nil"/>
            </w:tblBorders>
            <w:tblLayout w:type="fixed"/>
            <w:tblLook w:val="0000" w:firstRow="0" w:lastRow="0" w:firstColumn="0" w:lastColumn="0" w:noHBand="0" w:noVBand="0"/>
          </w:tblPr>
        </w:tblPrChange>
      </w:tblPr>
      <w:tblGrid>
        <w:gridCol w:w="7848"/>
        <w:tblGridChange w:id="53">
          <w:tblGrid>
            <w:gridCol w:w="7848"/>
          </w:tblGrid>
        </w:tblGridChange>
      </w:tblGrid>
      <w:tr w:rsidR="00486146" w:rsidRPr="001C0B47" w14:paraId="718AA8EA" w14:textId="77777777" w:rsidTr="004E52AF">
        <w:trPr>
          <w:trHeight w:val="174"/>
          <w:trPrChange w:id="54" w:author="am maz" w:date="2020-08-27T08:49:00Z">
            <w:trPr>
              <w:trHeight w:val="174"/>
            </w:trPr>
          </w:trPrChange>
        </w:trPr>
        <w:tc>
          <w:tcPr>
            <w:tcW w:w="7848" w:type="dxa"/>
            <w:tcPrChange w:id="55" w:author="am maz" w:date="2020-08-27T08:49:00Z">
              <w:tcPr>
                <w:tcW w:w="7848" w:type="dxa"/>
              </w:tcPr>
            </w:tcPrChange>
          </w:tcPr>
          <w:p w14:paraId="718AA8E5" w14:textId="77777777" w:rsidR="00486146" w:rsidRPr="001C0B47" w:rsidRDefault="00486146" w:rsidP="001C0B47">
            <w:pPr>
              <w:pStyle w:val="Pa13"/>
              <w:numPr>
                <w:ilvl w:val="0"/>
                <w:numId w:val="27"/>
              </w:numPr>
              <w:ind w:left="360" w:right="-1232"/>
              <w:rPr>
                <w:rStyle w:val="A2"/>
                <w:rFonts w:ascii="Arial" w:hAnsi="Arial" w:cs="Arial"/>
                <w:sz w:val="24"/>
                <w:szCs w:val="24"/>
              </w:rPr>
            </w:pPr>
            <w:r w:rsidRPr="001C0B47">
              <w:rPr>
                <w:rStyle w:val="A2"/>
                <w:rFonts w:ascii="Arial" w:hAnsi="Arial" w:cs="Arial"/>
                <w:sz w:val="24"/>
                <w:szCs w:val="24"/>
              </w:rPr>
              <w:t>One channel Synchro/Resolver Input Channel</w:t>
            </w:r>
          </w:p>
          <w:p w14:paraId="718AA8E6" w14:textId="77777777" w:rsidR="00486146" w:rsidRPr="001C0B47" w:rsidRDefault="00486146" w:rsidP="001C0B47">
            <w:pPr>
              <w:pStyle w:val="Pa13"/>
              <w:numPr>
                <w:ilvl w:val="0"/>
                <w:numId w:val="27"/>
              </w:numPr>
              <w:ind w:left="360"/>
              <w:rPr>
                <w:rStyle w:val="A2"/>
                <w:rFonts w:ascii="Arial" w:hAnsi="Arial" w:cs="Arial"/>
                <w:sz w:val="24"/>
                <w:szCs w:val="24"/>
              </w:rPr>
            </w:pPr>
            <w:r w:rsidRPr="001C0B47">
              <w:rPr>
                <w:rStyle w:val="A2"/>
                <w:rFonts w:ascii="Arial" w:hAnsi="Arial" w:cs="Arial"/>
                <w:sz w:val="24"/>
                <w:szCs w:val="24"/>
              </w:rPr>
              <w:t>Accuracy to 1 Arc Minute</w:t>
            </w:r>
          </w:p>
          <w:p w14:paraId="718AA8E7" w14:textId="77777777" w:rsidR="00486146" w:rsidRPr="001C0B47" w:rsidRDefault="001B56AD" w:rsidP="001C0B47">
            <w:pPr>
              <w:pStyle w:val="Pa13"/>
              <w:numPr>
                <w:ilvl w:val="0"/>
                <w:numId w:val="27"/>
              </w:numPr>
              <w:ind w:left="360" w:right="-2852"/>
              <w:rPr>
                <w:rFonts w:ascii="Arial" w:hAnsi="Arial" w:cs="Arial"/>
              </w:rPr>
            </w:pPr>
            <w:r w:rsidRPr="001C0B47">
              <w:rPr>
                <w:rFonts w:ascii="Arial" w:hAnsi="Arial" w:cs="Arial"/>
              </w:rPr>
              <w:t xml:space="preserve">Programmable </w:t>
            </w:r>
            <w:r w:rsidR="00486146" w:rsidRPr="001C0B47">
              <w:rPr>
                <w:rFonts w:ascii="Arial" w:hAnsi="Arial" w:cs="Arial"/>
              </w:rPr>
              <w:t>Resolution and Bandwidth</w:t>
            </w:r>
          </w:p>
          <w:p w14:paraId="718AA8E8" w14:textId="77777777" w:rsidR="001C0B47" w:rsidRDefault="00486146" w:rsidP="001C0B47">
            <w:pPr>
              <w:pStyle w:val="Pa13"/>
              <w:numPr>
                <w:ilvl w:val="0"/>
                <w:numId w:val="27"/>
              </w:numPr>
              <w:ind w:left="360"/>
              <w:rPr>
                <w:rFonts w:ascii="Arial" w:hAnsi="Arial" w:cs="Arial"/>
                <w:color w:val="211D1E"/>
              </w:rPr>
            </w:pPr>
            <w:r w:rsidRPr="001C0B47">
              <w:rPr>
                <w:rFonts w:ascii="Arial" w:hAnsi="Arial" w:cs="Arial"/>
                <w:color w:val="211D1E"/>
              </w:rPr>
              <w:t>Internal Synthesized Reference</w:t>
            </w:r>
          </w:p>
          <w:p w14:paraId="718AA8E9" w14:textId="77777777" w:rsidR="001C0B47" w:rsidRPr="001C0B47" w:rsidRDefault="004E52AF" w:rsidP="001C0B47">
            <w:pPr>
              <w:pStyle w:val="Default"/>
              <w:numPr>
                <w:ilvl w:val="0"/>
                <w:numId w:val="27"/>
              </w:numPr>
              <w:ind w:left="360"/>
            </w:pPr>
            <w:r>
              <w:t>Configuration available for</w:t>
            </w:r>
            <w:r w:rsidR="001C0B47">
              <w:t xml:space="preserve"> 11.8V 90V Synchro and Resolver </w:t>
            </w:r>
          </w:p>
        </w:tc>
      </w:tr>
    </w:tbl>
    <w:p w14:paraId="718AA8EB" w14:textId="77777777" w:rsidR="001C0B47" w:rsidRPr="001C0B47" w:rsidRDefault="001C0B47" w:rsidP="001C0B47">
      <w:pPr>
        <w:numPr>
          <w:ilvl w:val="0"/>
          <w:numId w:val="27"/>
        </w:numPr>
        <w:ind w:left="360"/>
        <w:rPr>
          <w:rFonts w:cs="Arial"/>
          <w:color w:val="333333"/>
          <w:szCs w:val="24"/>
        </w:rPr>
      </w:pPr>
      <w:r w:rsidRPr="001C0B47">
        <w:rPr>
          <w:rFonts w:cs="Arial"/>
          <w:szCs w:val="24"/>
        </w:rPr>
        <w:t>4 Channels 16 Bits D/</w:t>
      </w:r>
      <w:proofErr w:type="gramStart"/>
      <w:r w:rsidRPr="001C0B47">
        <w:rPr>
          <w:rFonts w:cs="Arial"/>
          <w:szCs w:val="24"/>
        </w:rPr>
        <w:t>A ,</w:t>
      </w:r>
      <w:proofErr w:type="gramEnd"/>
      <w:r w:rsidRPr="001C0B47">
        <w:rPr>
          <w:rFonts w:cs="Arial"/>
          <w:szCs w:val="24"/>
        </w:rPr>
        <w:t xml:space="preserve"> 10µs settling time</w:t>
      </w:r>
    </w:p>
    <w:p w14:paraId="718AA8EC" w14:textId="77777777" w:rsidR="001C0B47" w:rsidRPr="001C0B47" w:rsidRDefault="001C0B47" w:rsidP="001C0B47">
      <w:pPr>
        <w:numPr>
          <w:ilvl w:val="0"/>
          <w:numId w:val="27"/>
        </w:numPr>
        <w:ind w:left="360"/>
        <w:rPr>
          <w:rFonts w:cs="Arial"/>
          <w:color w:val="333333"/>
          <w:szCs w:val="24"/>
        </w:rPr>
      </w:pPr>
      <w:r w:rsidRPr="001C0B47">
        <w:rPr>
          <w:rFonts w:cs="Arial"/>
          <w:szCs w:val="24"/>
        </w:rPr>
        <w:t>30mA output drive</w:t>
      </w:r>
    </w:p>
    <w:p w14:paraId="718AA8ED" w14:textId="77777777" w:rsidR="00DE0A8C" w:rsidRPr="001C0B47" w:rsidRDefault="00FC1A2E" w:rsidP="001C0B47">
      <w:pPr>
        <w:numPr>
          <w:ilvl w:val="0"/>
          <w:numId w:val="1"/>
        </w:numPr>
        <w:rPr>
          <w:rFonts w:cs="Arial"/>
          <w:szCs w:val="24"/>
        </w:rPr>
      </w:pPr>
      <w:r w:rsidRPr="001C0B47">
        <w:rPr>
          <w:rFonts w:cs="Arial"/>
          <w:szCs w:val="24"/>
        </w:rPr>
        <w:t>E</w:t>
      </w:r>
      <w:r w:rsidR="001B56AD" w:rsidRPr="001C0B47">
        <w:rPr>
          <w:rFonts w:cs="Arial"/>
          <w:szCs w:val="24"/>
        </w:rPr>
        <w:t xml:space="preserve">xtended temperature ranges </w:t>
      </w:r>
    </w:p>
    <w:p w14:paraId="718AA8EE" w14:textId="77777777" w:rsidR="00DE0A8C" w:rsidRDefault="00DE0A8C"/>
    <w:p w14:paraId="718AA8EF" w14:textId="77777777" w:rsidR="00DE0A8C" w:rsidRDefault="00DE0A8C" w:rsidP="00326C50">
      <w:pPr>
        <w:pStyle w:val="Heading2"/>
        <w:numPr>
          <w:ilvl w:val="1"/>
          <w:numId w:val="16"/>
        </w:numPr>
      </w:pPr>
      <w:bookmarkStart w:id="56" w:name="_Toc364050540"/>
      <w:bookmarkStart w:id="57" w:name="_Toc372589206"/>
      <w:bookmarkStart w:id="58" w:name="_Toc374156843"/>
      <w:bookmarkStart w:id="59" w:name="_Toc232477478"/>
      <w:bookmarkStart w:id="60" w:name="_Toc232477493"/>
      <w:bookmarkStart w:id="61" w:name="_Toc423517733"/>
      <w:bookmarkStart w:id="62" w:name="_Toc331317422"/>
      <w:bookmarkStart w:id="63" w:name="_Toc331323514"/>
      <w:bookmarkStart w:id="64" w:name="_Toc335811360"/>
      <w:bookmarkStart w:id="65" w:name="_Toc335811685"/>
      <w:bookmarkStart w:id="66" w:name="_Toc343402245"/>
      <w:bookmarkStart w:id="67" w:name="_Toc343581611"/>
      <w:bookmarkStart w:id="68" w:name="_Toc345212148"/>
      <w:bookmarkStart w:id="69" w:name="_Toc345212313"/>
      <w:bookmarkStart w:id="70" w:name="_Toc345227179"/>
      <w:bookmarkStart w:id="71" w:name="_Toc345233788"/>
      <w:bookmarkStart w:id="72" w:name="_Toc345237560"/>
      <w:bookmarkStart w:id="73" w:name="_Toc345237698"/>
      <w:bookmarkStart w:id="74" w:name="_Toc350125261"/>
      <w:bookmarkStart w:id="75" w:name="_Toc350159456"/>
      <w:bookmarkStart w:id="76" w:name="_Toc350159912"/>
      <w:bookmarkStart w:id="77" w:name="_Toc350160205"/>
      <w:bookmarkStart w:id="78" w:name="_Toc350160460"/>
      <w:bookmarkStart w:id="79" w:name="_Toc350160778"/>
      <w:bookmarkStart w:id="80" w:name="_Toc350161305"/>
      <w:bookmarkStart w:id="81" w:name="_Toc350161509"/>
      <w:bookmarkStart w:id="82" w:name="_Toc350161729"/>
      <w:bookmarkStart w:id="83" w:name="_Toc350215711"/>
      <w:bookmarkStart w:id="84" w:name="_Toc350215852"/>
      <w:bookmarkStart w:id="85" w:name="_Toc350239763"/>
      <w:bookmarkStart w:id="86" w:name="_Toc350242994"/>
      <w:bookmarkStart w:id="87" w:name="_Toc350558204"/>
      <w:bookmarkStart w:id="88" w:name="_Toc350592773"/>
      <w:bookmarkStart w:id="89" w:name="_Toc350651345"/>
      <w:bookmarkStart w:id="90" w:name="_Toc350665853"/>
      <w:bookmarkStart w:id="91" w:name="_Toc350731666"/>
      <w:bookmarkStart w:id="92" w:name="_Toc350732173"/>
      <w:bookmarkStart w:id="93" w:name="_Toc351183869"/>
      <w:bookmarkStart w:id="94" w:name="_Toc351184001"/>
      <w:bookmarkStart w:id="95" w:name="_Toc351184197"/>
      <w:bookmarkStart w:id="96" w:name="_Toc351187297"/>
      <w:bookmarkStart w:id="97" w:name="_Toc351249207"/>
      <w:bookmarkStart w:id="98" w:name="_Toc351256135"/>
      <w:bookmarkStart w:id="99" w:name="_Toc351256609"/>
      <w:bookmarkStart w:id="100" w:name="_Toc351427115"/>
      <w:bookmarkStart w:id="101" w:name="_Toc351768993"/>
      <w:bookmarkStart w:id="102" w:name="_Toc351769210"/>
      <w:bookmarkStart w:id="103" w:name="_Toc351888749"/>
      <w:bookmarkStart w:id="104" w:name="_Toc354822521"/>
      <w:bookmarkStart w:id="105" w:name="_Toc355744550"/>
      <w:r>
        <w:t>FUNCTIONAL DESCRIPTION</w:t>
      </w:r>
      <w:bookmarkEnd w:id="56"/>
      <w:bookmarkEnd w:id="57"/>
      <w:bookmarkEnd w:id="58"/>
      <w:bookmarkEnd w:id="59"/>
      <w:bookmarkEnd w:id="60"/>
      <w:bookmarkEnd w:id="61"/>
    </w:p>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14:paraId="718AA8F0" w14:textId="77777777" w:rsidR="00DE0A8C" w:rsidRDefault="00DE0A8C"/>
    <w:p w14:paraId="718AA8F1" w14:textId="77777777" w:rsidR="00DE0A8C" w:rsidRPr="004E52AF" w:rsidRDefault="00DE0A8C">
      <w:pPr>
        <w:jc w:val="both"/>
        <w:rPr>
          <w:rFonts w:cs="Arial"/>
          <w:szCs w:val="24"/>
        </w:rPr>
      </w:pPr>
      <w:r w:rsidRPr="004E52AF">
        <w:rPr>
          <w:rFonts w:cs="Arial"/>
          <w:szCs w:val="24"/>
        </w:rPr>
        <w:t xml:space="preserve">A functional block diagram of the </w:t>
      </w:r>
      <w:proofErr w:type="spellStart"/>
      <w:r w:rsidR="002C6CC8" w:rsidRPr="004E52AF">
        <w:rPr>
          <w:rFonts w:cs="Arial"/>
          <w:szCs w:val="24"/>
        </w:rPr>
        <w:t>PCI</w:t>
      </w:r>
      <w:r w:rsidR="00645AC3" w:rsidRPr="004E52AF">
        <w:rPr>
          <w:rFonts w:cs="Arial"/>
          <w:szCs w:val="24"/>
        </w:rPr>
        <w:t>express</w:t>
      </w:r>
      <w:proofErr w:type="spellEnd"/>
      <w:r w:rsidR="00645AC3" w:rsidRPr="004E52AF">
        <w:rPr>
          <w:rFonts w:cs="Arial"/>
          <w:szCs w:val="24"/>
        </w:rPr>
        <w:t xml:space="preserve"> Mini</w:t>
      </w:r>
      <w:r w:rsidRPr="004E52AF">
        <w:rPr>
          <w:rFonts w:cs="Arial"/>
          <w:szCs w:val="24"/>
        </w:rPr>
        <w:t xml:space="preserve"> module is depicted below in Figure 1. The </w:t>
      </w:r>
      <w:r w:rsidR="009A1B53" w:rsidRPr="004E52AF">
        <w:rPr>
          <w:rFonts w:cs="Arial"/>
          <w:szCs w:val="24"/>
        </w:rPr>
        <w:t>PCIe-Mini-SYNCHRO</w:t>
      </w:r>
      <w:r w:rsidR="00FC1A2E" w:rsidRPr="004E52AF">
        <w:rPr>
          <w:rFonts w:cs="Arial"/>
          <w:szCs w:val="24"/>
        </w:rPr>
        <w:t xml:space="preserve"> </w:t>
      </w:r>
      <w:r w:rsidR="007A6E9F" w:rsidRPr="004E52AF">
        <w:rPr>
          <w:rFonts w:cs="Arial"/>
          <w:szCs w:val="24"/>
        </w:rPr>
        <w:t>is</w:t>
      </w:r>
      <w:r w:rsidRPr="004E52AF">
        <w:rPr>
          <w:rFonts w:cs="Arial"/>
          <w:szCs w:val="24"/>
        </w:rPr>
        <w:t xml:space="preserve"> designed around the </w:t>
      </w:r>
      <w:r w:rsidR="001C0B47" w:rsidRPr="004E52AF">
        <w:rPr>
          <w:rFonts w:cs="Arial"/>
          <w:szCs w:val="24"/>
        </w:rPr>
        <w:t>DDC RDC 19231</w:t>
      </w:r>
      <w:r w:rsidR="00FC1A2E" w:rsidRPr="004E52AF">
        <w:rPr>
          <w:rFonts w:cs="Arial"/>
          <w:szCs w:val="24"/>
        </w:rPr>
        <w:t xml:space="preserve"> </w:t>
      </w:r>
      <w:r w:rsidR="007A6E9F" w:rsidRPr="004E52AF">
        <w:rPr>
          <w:rFonts w:cs="Arial"/>
          <w:szCs w:val="24"/>
        </w:rPr>
        <w:t>that</w:t>
      </w:r>
      <w:r w:rsidRPr="004E52AF">
        <w:rPr>
          <w:rFonts w:cs="Arial"/>
          <w:szCs w:val="24"/>
        </w:rPr>
        <w:t xml:space="preserve"> is used to </w:t>
      </w:r>
      <w:r w:rsidR="004E52AF">
        <w:rPr>
          <w:rFonts w:cs="Arial"/>
          <w:szCs w:val="24"/>
        </w:rPr>
        <w:t xml:space="preserve">measure the </w:t>
      </w:r>
      <w:r w:rsidR="004E52AF" w:rsidRPr="004E52AF">
        <w:rPr>
          <w:rFonts w:cs="Arial"/>
          <w:color w:val="525659"/>
          <w:szCs w:val="24"/>
          <w:shd w:val="clear" w:color="auto" w:fill="FFFFFF"/>
        </w:rPr>
        <w:t>motion feedback solutions</w:t>
      </w:r>
      <w:r w:rsidR="004E52AF">
        <w:rPr>
          <w:rFonts w:cs="Arial"/>
          <w:color w:val="525659"/>
          <w:szCs w:val="24"/>
          <w:shd w:val="clear" w:color="auto" w:fill="FFFFFF"/>
        </w:rPr>
        <w:t xml:space="preserve"> </w:t>
      </w:r>
      <w:proofErr w:type="gramStart"/>
      <w:r w:rsidR="004E52AF">
        <w:rPr>
          <w:rFonts w:cs="Arial"/>
          <w:color w:val="525659"/>
          <w:szCs w:val="24"/>
          <w:shd w:val="clear" w:color="auto" w:fill="FFFFFF"/>
        </w:rPr>
        <w:t xml:space="preserve">and </w:t>
      </w:r>
      <w:r w:rsidR="004E52AF" w:rsidRPr="004E52AF">
        <w:rPr>
          <w:rFonts w:cs="Arial"/>
          <w:color w:val="525659"/>
          <w:szCs w:val="24"/>
          <w:shd w:val="clear" w:color="auto" w:fill="FFFFFF"/>
        </w:rPr>
        <w:t xml:space="preserve"> provide</w:t>
      </w:r>
      <w:proofErr w:type="gramEnd"/>
      <w:r w:rsidR="004E52AF" w:rsidRPr="004E52AF">
        <w:rPr>
          <w:rFonts w:cs="Arial"/>
          <w:color w:val="525659"/>
          <w:szCs w:val="24"/>
          <w:shd w:val="clear" w:color="auto" w:fill="FFFFFF"/>
        </w:rPr>
        <w:t xml:space="preserve"> high accuracy positioning, direction and speed data for high reliability applications </w:t>
      </w:r>
      <w:r w:rsidR="00B63156" w:rsidRPr="004E52AF">
        <w:rPr>
          <w:rFonts w:cs="Arial"/>
          <w:szCs w:val="24"/>
        </w:rPr>
        <w:t xml:space="preserve"> </w:t>
      </w:r>
      <w:r w:rsidR="00361180" w:rsidRPr="004E52AF">
        <w:rPr>
          <w:rFonts w:cs="Arial"/>
          <w:szCs w:val="24"/>
        </w:rPr>
        <w:t xml:space="preserve">Via x1 lane </w:t>
      </w:r>
      <w:proofErr w:type="spellStart"/>
      <w:r w:rsidR="00361180" w:rsidRPr="004E52AF">
        <w:rPr>
          <w:rFonts w:cs="Arial"/>
          <w:szCs w:val="24"/>
        </w:rPr>
        <w:t>Pciexpress</w:t>
      </w:r>
      <w:proofErr w:type="spellEnd"/>
      <w:r w:rsidR="00361180" w:rsidRPr="004E52AF">
        <w:rPr>
          <w:rFonts w:cs="Arial"/>
          <w:szCs w:val="24"/>
        </w:rPr>
        <w:t xml:space="preserve"> Bridge</w:t>
      </w:r>
      <w:r w:rsidRPr="004E52AF">
        <w:rPr>
          <w:rFonts w:cs="Arial"/>
          <w:szCs w:val="24"/>
        </w:rPr>
        <w:t>.</w:t>
      </w:r>
    </w:p>
    <w:p w14:paraId="718AA8F2" w14:textId="77777777" w:rsidR="004E52AF" w:rsidRDefault="00B51327">
      <w:pPr>
        <w:jc w:val="both"/>
      </w:pPr>
      <w:r>
        <w:t>A</w:t>
      </w:r>
      <w:r w:rsidR="004E52AF">
        <w:t xml:space="preserve">s well </w:t>
      </w:r>
      <w:proofErr w:type="spellStart"/>
      <w:r w:rsidR="004E52AF">
        <w:t>a</w:t>
      </w:r>
      <w:proofErr w:type="spellEnd"/>
      <w:r w:rsidR="004E52AF">
        <w:t xml:space="preserve"> Four Channels Digital to Analog converter with settling time of 10</w:t>
      </w:r>
      <w:proofErr w:type="gramStart"/>
      <w:r w:rsidR="004E52AF">
        <w:t>us  was</w:t>
      </w:r>
      <w:proofErr w:type="gramEnd"/>
      <w:r w:rsidR="004E52AF">
        <w:t xml:space="preserve"> implemented to provide 16 Bits Controls with 30ma output drive.</w:t>
      </w:r>
    </w:p>
    <w:p w14:paraId="718AA8F3" w14:textId="77777777" w:rsidR="00CD6328" w:rsidRDefault="00CD6328">
      <w:pPr>
        <w:jc w:val="both"/>
      </w:pPr>
    </w:p>
    <w:p w14:paraId="718AA8F4" w14:textId="77777777" w:rsidR="00EE667F" w:rsidRDefault="00EE667F" w:rsidP="00EE667F">
      <w:pPr>
        <w:jc w:val="center"/>
      </w:pPr>
    </w:p>
    <w:p w14:paraId="718AA8F5" w14:textId="77777777" w:rsidR="00DA1EF8" w:rsidRDefault="00DA1EF8" w:rsidP="00EE667F">
      <w:pPr>
        <w:jc w:val="center"/>
      </w:pPr>
    </w:p>
    <w:p w14:paraId="718AA8F6" w14:textId="77777777" w:rsidR="00DA1EF8" w:rsidRDefault="00DA1EF8" w:rsidP="00EE667F">
      <w:pPr>
        <w:jc w:val="center"/>
      </w:pPr>
    </w:p>
    <w:p w14:paraId="718AA8F7" w14:textId="77777777" w:rsidR="00DA1EF8" w:rsidRDefault="00DA1EF8" w:rsidP="00EE667F">
      <w:pPr>
        <w:jc w:val="center"/>
      </w:pPr>
    </w:p>
    <w:p w14:paraId="718AA8F8" w14:textId="77777777" w:rsidR="00DA1EF8" w:rsidRDefault="00DA1EF8" w:rsidP="00EE667F">
      <w:pPr>
        <w:jc w:val="center"/>
      </w:pPr>
    </w:p>
    <w:p w14:paraId="718AA8F9" w14:textId="77777777" w:rsidR="00DA1EF8" w:rsidRDefault="00DA1EF8" w:rsidP="00EE667F">
      <w:pPr>
        <w:jc w:val="center"/>
      </w:pPr>
    </w:p>
    <w:p w14:paraId="718AA8FA" w14:textId="77777777" w:rsidR="00DA1EF8" w:rsidRDefault="00DA1EF8" w:rsidP="00EE667F">
      <w:pPr>
        <w:jc w:val="center"/>
      </w:pPr>
    </w:p>
    <w:p w14:paraId="718AA8FB" w14:textId="77777777" w:rsidR="00DA1EF8" w:rsidRDefault="00DA1EF8" w:rsidP="00EE667F">
      <w:pPr>
        <w:jc w:val="center"/>
      </w:pPr>
    </w:p>
    <w:p w14:paraId="718AA8FC" w14:textId="77777777" w:rsidR="00DA1EF8" w:rsidRDefault="00DA1EF8" w:rsidP="00EE667F">
      <w:pPr>
        <w:jc w:val="center"/>
      </w:pPr>
    </w:p>
    <w:p w14:paraId="718AA8FD" w14:textId="77777777" w:rsidR="00DA1EF8" w:rsidRDefault="00DA1EF8" w:rsidP="00EE667F">
      <w:pPr>
        <w:jc w:val="center"/>
      </w:pPr>
    </w:p>
    <w:p w14:paraId="718AA8FE" w14:textId="77777777" w:rsidR="00DA1EF8" w:rsidRDefault="00DA1EF8" w:rsidP="00EE667F">
      <w:pPr>
        <w:jc w:val="center"/>
      </w:pPr>
    </w:p>
    <w:p w14:paraId="718AA8FF" w14:textId="77777777" w:rsidR="00DA1EF8" w:rsidRDefault="00DA1EF8" w:rsidP="00EE667F">
      <w:pPr>
        <w:jc w:val="center"/>
      </w:pPr>
    </w:p>
    <w:p w14:paraId="718AA900" w14:textId="77777777" w:rsidR="00DA1EF8" w:rsidRDefault="00DA1EF8" w:rsidP="00EE667F">
      <w:pPr>
        <w:jc w:val="center"/>
      </w:pPr>
    </w:p>
    <w:p w14:paraId="718AA901" w14:textId="77777777" w:rsidR="00DA1EF8" w:rsidRDefault="00DA1EF8" w:rsidP="00EE667F">
      <w:pPr>
        <w:jc w:val="center"/>
      </w:pPr>
    </w:p>
    <w:p w14:paraId="718AA902" w14:textId="77777777" w:rsidR="00DA1EF8" w:rsidRDefault="00420FFA" w:rsidP="00DA1EF8">
      <w:r>
        <w:rPr>
          <w:b/>
          <w:i/>
          <w:noProof/>
        </w:rPr>
        <w:object w:dxaOrig="0" w:dyaOrig="0" w14:anchorId="718AA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70.8pt;margin-top:-37.9pt;width:354.3pt;height:311.1pt;z-index:251657728" stroked="t" strokeweight=".5pt">
            <v:imagedata r:id="rId14" o:title=""/>
            <w10:wrap type="square"/>
          </v:shape>
          <o:OLEObject Type="Embed" ProgID="Visio.Drawing.15" ShapeID="_x0000_s1029" DrawAspect="Content" ObjectID="_1660456752" r:id="rId15"/>
        </w:object>
      </w:r>
    </w:p>
    <w:p w14:paraId="718AA903" w14:textId="77777777" w:rsidR="00DA1EF8" w:rsidRDefault="00DA1EF8" w:rsidP="00EE667F">
      <w:pPr>
        <w:jc w:val="center"/>
      </w:pPr>
    </w:p>
    <w:p w14:paraId="718AA904" w14:textId="77777777" w:rsidR="00DA1EF8" w:rsidRDefault="00DA1EF8" w:rsidP="00EE667F">
      <w:pPr>
        <w:jc w:val="center"/>
      </w:pPr>
    </w:p>
    <w:p w14:paraId="718AA905" w14:textId="77777777" w:rsidR="00DA1EF8" w:rsidRDefault="00DA1EF8" w:rsidP="00EE667F">
      <w:pPr>
        <w:jc w:val="center"/>
      </w:pPr>
    </w:p>
    <w:p w14:paraId="718AA906" w14:textId="77777777" w:rsidR="00DA1EF8" w:rsidRDefault="00DA1EF8" w:rsidP="00EE667F">
      <w:pPr>
        <w:jc w:val="center"/>
      </w:pPr>
    </w:p>
    <w:p w14:paraId="718AA907" w14:textId="77777777" w:rsidR="00D726D9" w:rsidRDefault="00D726D9" w:rsidP="00BC1E2E">
      <w:pPr>
        <w:jc w:val="center"/>
        <w:rPr>
          <w:b/>
          <w:i/>
        </w:rPr>
      </w:pPr>
      <w:bookmarkStart w:id="106" w:name="_Toc232477473"/>
    </w:p>
    <w:p w14:paraId="718AA908" w14:textId="77777777" w:rsidR="00DA1EF8" w:rsidRDefault="00DA1EF8" w:rsidP="00BC1E2E">
      <w:pPr>
        <w:jc w:val="center"/>
        <w:rPr>
          <w:b/>
          <w:i/>
        </w:rPr>
      </w:pPr>
    </w:p>
    <w:p w14:paraId="718AA909" w14:textId="77777777" w:rsidR="00DA1EF8" w:rsidRDefault="00DA1EF8" w:rsidP="00BC1E2E">
      <w:pPr>
        <w:jc w:val="center"/>
        <w:rPr>
          <w:b/>
          <w:i/>
        </w:rPr>
      </w:pPr>
    </w:p>
    <w:p w14:paraId="718AA90A" w14:textId="77777777" w:rsidR="00DA1EF8" w:rsidRDefault="00DA1EF8" w:rsidP="00BC1E2E">
      <w:pPr>
        <w:jc w:val="center"/>
        <w:rPr>
          <w:b/>
          <w:i/>
        </w:rPr>
      </w:pPr>
    </w:p>
    <w:p w14:paraId="718AA90B" w14:textId="77777777" w:rsidR="00DA1EF8" w:rsidRDefault="00DA1EF8" w:rsidP="00BC1E2E">
      <w:pPr>
        <w:jc w:val="center"/>
        <w:rPr>
          <w:b/>
          <w:i/>
        </w:rPr>
      </w:pPr>
    </w:p>
    <w:p w14:paraId="718AA90C" w14:textId="77777777" w:rsidR="00DA1EF8" w:rsidRDefault="00DA1EF8" w:rsidP="00BC1E2E">
      <w:pPr>
        <w:jc w:val="center"/>
        <w:rPr>
          <w:b/>
          <w:i/>
        </w:rPr>
      </w:pPr>
    </w:p>
    <w:p w14:paraId="718AA90D" w14:textId="77777777" w:rsidR="00DA1EF8" w:rsidRDefault="00DA1EF8" w:rsidP="00BC1E2E">
      <w:pPr>
        <w:jc w:val="center"/>
        <w:rPr>
          <w:b/>
          <w:i/>
        </w:rPr>
      </w:pPr>
    </w:p>
    <w:p w14:paraId="718AA90E" w14:textId="77777777" w:rsidR="00DA1EF8" w:rsidRDefault="00DA1EF8" w:rsidP="00BC1E2E">
      <w:pPr>
        <w:jc w:val="center"/>
        <w:rPr>
          <w:b/>
          <w:i/>
        </w:rPr>
      </w:pPr>
    </w:p>
    <w:p w14:paraId="718AA90F" w14:textId="77777777" w:rsidR="00DA1EF8" w:rsidRDefault="00DA1EF8" w:rsidP="00BC1E2E">
      <w:pPr>
        <w:jc w:val="center"/>
        <w:rPr>
          <w:b/>
          <w:i/>
        </w:rPr>
      </w:pPr>
    </w:p>
    <w:p w14:paraId="718AA910" w14:textId="77777777" w:rsidR="00DA1EF8" w:rsidRDefault="00DA1EF8" w:rsidP="00BC1E2E">
      <w:pPr>
        <w:jc w:val="center"/>
        <w:rPr>
          <w:b/>
          <w:i/>
        </w:rPr>
      </w:pPr>
    </w:p>
    <w:p w14:paraId="718AA911" w14:textId="77777777" w:rsidR="00DA1EF8" w:rsidRDefault="00DA1EF8" w:rsidP="00BC1E2E">
      <w:pPr>
        <w:jc w:val="center"/>
        <w:rPr>
          <w:b/>
          <w:i/>
        </w:rPr>
      </w:pPr>
    </w:p>
    <w:p w14:paraId="718AA912" w14:textId="77777777" w:rsidR="00DA1EF8" w:rsidRDefault="00DA1EF8" w:rsidP="00BC1E2E">
      <w:pPr>
        <w:jc w:val="center"/>
        <w:rPr>
          <w:b/>
          <w:i/>
        </w:rPr>
      </w:pPr>
    </w:p>
    <w:p w14:paraId="718AA913" w14:textId="77777777" w:rsidR="00DA1EF8" w:rsidRDefault="00DA1EF8" w:rsidP="00BC1E2E">
      <w:pPr>
        <w:jc w:val="center"/>
        <w:rPr>
          <w:b/>
          <w:i/>
        </w:rPr>
      </w:pPr>
    </w:p>
    <w:p w14:paraId="718AA914" w14:textId="77777777" w:rsidR="00DA1EF8" w:rsidRDefault="00DA1EF8" w:rsidP="00BC1E2E">
      <w:pPr>
        <w:jc w:val="center"/>
        <w:rPr>
          <w:b/>
          <w:i/>
        </w:rPr>
      </w:pPr>
    </w:p>
    <w:p w14:paraId="718AA915" w14:textId="77777777" w:rsidR="00DA1EF8" w:rsidRDefault="00DA1EF8" w:rsidP="00BC1E2E">
      <w:pPr>
        <w:jc w:val="center"/>
        <w:rPr>
          <w:b/>
          <w:i/>
        </w:rPr>
      </w:pPr>
    </w:p>
    <w:p w14:paraId="718AA916" w14:textId="77777777" w:rsidR="00DA1EF8" w:rsidRDefault="00DA1EF8" w:rsidP="00BC1E2E">
      <w:pPr>
        <w:jc w:val="center"/>
        <w:rPr>
          <w:b/>
          <w:i/>
        </w:rPr>
      </w:pPr>
    </w:p>
    <w:p w14:paraId="718AA917" w14:textId="77777777" w:rsidR="00DA1EF8" w:rsidRDefault="00DA1EF8" w:rsidP="00BC1E2E">
      <w:pPr>
        <w:jc w:val="center"/>
        <w:rPr>
          <w:b/>
          <w:i/>
        </w:rPr>
      </w:pPr>
    </w:p>
    <w:p w14:paraId="718AA918" w14:textId="77777777" w:rsidR="00BC1E2E" w:rsidRPr="00420FFA" w:rsidRDefault="00BC1E2E" w:rsidP="00BC1E2E">
      <w:pPr>
        <w:jc w:val="center"/>
        <w:rPr>
          <w:lang w:val="fr-FR"/>
          <w:rPrChange w:id="107" w:author="am maz" w:date="2020-08-27T08:49:00Z">
            <w:rPr>
              <w:lang w:val="fr-FR"/>
            </w:rPr>
          </w:rPrChange>
        </w:rPr>
      </w:pPr>
      <w:r w:rsidRPr="004B0F12">
        <w:rPr>
          <w:b/>
          <w:i/>
          <w:lang w:val="fr-FR"/>
        </w:rPr>
        <w:t xml:space="preserve">Figure </w:t>
      </w:r>
      <w:r w:rsidR="00B63156" w:rsidRPr="00420FFA">
        <w:rPr>
          <w:b/>
          <w:i/>
          <w:lang w:val="fr-FR"/>
          <w:rPrChange w:id="108" w:author="am maz" w:date="2020-08-27T08:49:00Z">
            <w:rPr>
              <w:b/>
              <w:i/>
              <w:lang w:val="fr-FR"/>
            </w:rPr>
          </w:rPrChange>
        </w:rPr>
        <w:t>1</w:t>
      </w:r>
      <w:r w:rsidRPr="00420FFA">
        <w:rPr>
          <w:b/>
          <w:i/>
          <w:lang w:val="fr-FR"/>
          <w:rPrChange w:id="109" w:author="am maz" w:date="2020-08-27T08:49:00Z">
            <w:rPr>
              <w:b/>
              <w:i/>
              <w:lang w:val="fr-FR"/>
            </w:rPr>
          </w:rPrChange>
        </w:rPr>
        <w:t>.</w:t>
      </w:r>
      <w:r w:rsidR="00B63156" w:rsidRPr="00420FFA">
        <w:rPr>
          <w:b/>
          <w:i/>
          <w:lang w:val="fr-FR"/>
          <w:rPrChange w:id="110" w:author="am maz" w:date="2020-08-27T08:49:00Z">
            <w:rPr>
              <w:b/>
              <w:i/>
              <w:lang w:val="fr-FR"/>
            </w:rPr>
          </w:rPrChange>
        </w:rPr>
        <w:t>0</w:t>
      </w:r>
      <w:r w:rsidRPr="00420FFA">
        <w:rPr>
          <w:b/>
          <w:i/>
          <w:lang w:val="fr-FR"/>
          <w:rPrChange w:id="111" w:author="am maz" w:date="2020-08-27T08:49:00Z">
            <w:rPr>
              <w:b/>
              <w:i/>
              <w:lang w:val="fr-FR"/>
            </w:rPr>
          </w:rPrChange>
        </w:rPr>
        <w:t xml:space="preserve">: </w:t>
      </w:r>
      <w:proofErr w:type="spellStart"/>
      <w:r w:rsidR="009A1B53" w:rsidRPr="00420FFA">
        <w:rPr>
          <w:lang w:val="fr-FR"/>
          <w:rPrChange w:id="112" w:author="am maz" w:date="2020-08-27T08:49:00Z">
            <w:rPr>
              <w:lang w:val="fr-FR"/>
            </w:rPr>
          </w:rPrChange>
        </w:rPr>
        <w:t>PCIe</w:t>
      </w:r>
      <w:proofErr w:type="spellEnd"/>
      <w:r w:rsidR="009A1B53" w:rsidRPr="00420FFA">
        <w:rPr>
          <w:lang w:val="fr-FR"/>
          <w:rPrChange w:id="113" w:author="am maz" w:date="2020-08-27T08:49:00Z">
            <w:rPr>
              <w:lang w:val="fr-FR"/>
            </w:rPr>
          </w:rPrChange>
        </w:rPr>
        <w:t>-Mini-SYNCHRO</w:t>
      </w:r>
      <w:r w:rsidR="00B51327" w:rsidRPr="00420FFA">
        <w:rPr>
          <w:lang w:val="fr-FR"/>
          <w:rPrChange w:id="114" w:author="am maz" w:date="2020-08-27T08:49:00Z">
            <w:rPr>
              <w:lang w:val="fr-FR"/>
            </w:rPr>
          </w:rPrChange>
        </w:rPr>
        <w:t xml:space="preserve"> </w:t>
      </w:r>
      <w:r w:rsidRPr="00420FFA">
        <w:rPr>
          <w:b/>
          <w:lang w:val="fr-FR"/>
          <w:rPrChange w:id="115" w:author="am maz" w:date="2020-08-27T08:49:00Z">
            <w:rPr>
              <w:b/>
              <w:lang w:val="fr-FR"/>
            </w:rPr>
          </w:rPrChange>
        </w:rPr>
        <w:t>Block Diagram</w:t>
      </w:r>
      <w:bookmarkEnd w:id="106"/>
    </w:p>
    <w:p w14:paraId="718AA919" w14:textId="77777777" w:rsidR="00326AB1" w:rsidRPr="00420FFA" w:rsidRDefault="00326AB1" w:rsidP="00326AB1">
      <w:pPr>
        <w:pStyle w:val="Heading2"/>
        <w:numPr>
          <w:ilvl w:val="0"/>
          <w:numId w:val="0"/>
        </w:numPr>
        <w:ind w:left="576" w:hanging="576"/>
        <w:rPr>
          <w:lang w:val="fr-FR"/>
          <w:rPrChange w:id="116" w:author="am maz" w:date="2020-08-27T08:49:00Z">
            <w:rPr>
              <w:lang w:val="fr-FR"/>
            </w:rPr>
          </w:rPrChange>
        </w:rPr>
      </w:pPr>
      <w:bookmarkStart w:id="117" w:name="_Toc364050541"/>
      <w:bookmarkStart w:id="118" w:name="_Toc372589207"/>
      <w:bookmarkStart w:id="119" w:name="_Toc374156844"/>
      <w:bookmarkStart w:id="120" w:name="_Toc232477479"/>
      <w:bookmarkStart w:id="121" w:name="_Toc232477494"/>
      <w:bookmarkStart w:id="122" w:name="_Toc423517734"/>
      <w:bookmarkStart w:id="123" w:name="_Toc350125267"/>
      <w:bookmarkStart w:id="124" w:name="_Toc350159462"/>
      <w:bookmarkStart w:id="125" w:name="_Toc350159918"/>
      <w:bookmarkStart w:id="126" w:name="_Toc350160211"/>
      <w:bookmarkStart w:id="127" w:name="_Toc350160466"/>
      <w:bookmarkStart w:id="128" w:name="_Toc350160784"/>
      <w:bookmarkStart w:id="129" w:name="_Toc350161311"/>
      <w:bookmarkStart w:id="130" w:name="_Toc350161515"/>
      <w:bookmarkStart w:id="131" w:name="_Toc350161734"/>
      <w:bookmarkStart w:id="132" w:name="_Toc350215716"/>
      <w:bookmarkStart w:id="133" w:name="_Toc350215857"/>
      <w:bookmarkStart w:id="134" w:name="_Toc350239768"/>
      <w:bookmarkStart w:id="135" w:name="_Toc350242999"/>
      <w:bookmarkStart w:id="136" w:name="_Toc350558209"/>
    </w:p>
    <w:p w14:paraId="718AA91A" w14:textId="77777777" w:rsidR="00326AB1" w:rsidRPr="00420FFA" w:rsidRDefault="00326AB1" w:rsidP="00326AB1">
      <w:pPr>
        <w:rPr>
          <w:lang w:val="fr-FR"/>
          <w:rPrChange w:id="137" w:author="am maz" w:date="2020-08-27T08:49:00Z">
            <w:rPr>
              <w:lang w:val="fr-FR"/>
            </w:rPr>
          </w:rPrChange>
        </w:rPr>
      </w:pPr>
    </w:p>
    <w:p w14:paraId="718AA91B" w14:textId="77777777" w:rsidR="00326AB1" w:rsidRPr="00420FFA" w:rsidRDefault="00326AB1" w:rsidP="00326AB1">
      <w:pPr>
        <w:rPr>
          <w:lang w:val="fr-FR"/>
          <w:rPrChange w:id="138" w:author="am maz" w:date="2020-08-27T08:49:00Z">
            <w:rPr>
              <w:lang w:val="fr-FR"/>
            </w:rPr>
          </w:rPrChange>
        </w:rPr>
      </w:pPr>
    </w:p>
    <w:p w14:paraId="718AA91C" w14:textId="77777777" w:rsidR="00326AB1" w:rsidRPr="00420FFA" w:rsidRDefault="00326AB1" w:rsidP="00326AB1">
      <w:pPr>
        <w:rPr>
          <w:lang w:val="fr-FR"/>
          <w:rPrChange w:id="139" w:author="am maz" w:date="2020-08-27T08:49:00Z">
            <w:rPr>
              <w:lang w:val="fr-FR"/>
            </w:rPr>
          </w:rPrChange>
        </w:rPr>
      </w:pPr>
    </w:p>
    <w:p w14:paraId="718AA91D" w14:textId="77777777" w:rsidR="00326AB1" w:rsidRPr="00420FFA" w:rsidRDefault="00326AB1" w:rsidP="00326AB1">
      <w:pPr>
        <w:rPr>
          <w:lang w:val="fr-FR"/>
          <w:rPrChange w:id="140" w:author="am maz" w:date="2020-08-27T08:49:00Z">
            <w:rPr>
              <w:lang w:val="fr-FR"/>
            </w:rPr>
          </w:rPrChange>
        </w:rPr>
      </w:pPr>
    </w:p>
    <w:p w14:paraId="718AA91E" w14:textId="77777777" w:rsidR="00326AB1" w:rsidRPr="00420FFA" w:rsidRDefault="00326AB1" w:rsidP="00326AB1">
      <w:pPr>
        <w:rPr>
          <w:lang w:val="fr-FR"/>
          <w:rPrChange w:id="141" w:author="am maz" w:date="2020-08-27T08:49:00Z">
            <w:rPr>
              <w:lang w:val="fr-FR"/>
            </w:rPr>
          </w:rPrChange>
        </w:rPr>
      </w:pPr>
    </w:p>
    <w:p w14:paraId="718AA91F" w14:textId="77777777" w:rsidR="00326AB1" w:rsidRPr="00420FFA" w:rsidRDefault="00326AB1" w:rsidP="00326AB1">
      <w:pPr>
        <w:rPr>
          <w:lang w:val="fr-FR"/>
          <w:rPrChange w:id="142" w:author="am maz" w:date="2020-08-27T08:49:00Z">
            <w:rPr>
              <w:lang w:val="fr-FR"/>
            </w:rPr>
          </w:rPrChange>
        </w:rPr>
      </w:pPr>
    </w:p>
    <w:p w14:paraId="718AA920" w14:textId="77777777" w:rsidR="00326AB1" w:rsidRPr="00420FFA" w:rsidRDefault="00326AB1" w:rsidP="00326AB1">
      <w:pPr>
        <w:rPr>
          <w:lang w:val="fr-FR"/>
          <w:rPrChange w:id="143" w:author="am maz" w:date="2020-08-27T08:49:00Z">
            <w:rPr>
              <w:lang w:val="fr-FR"/>
            </w:rPr>
          </w:rPrChange>
        </w:rPr>
      </w:pPr>
    </w:p>
    <w:p w14:paraId="718AA921" w14:textId="77777777" w:rsidR="00326AB1" w:rsidRPr="00420FFA" w:rsidRDefault="00326AB1" w:rsidP="00326AB1">
      <w:pPr>
        <w:rPr>
          <w:lang w:val="fr-FR"/>
          <w:rPrChange w:id="144" w:author="am maz" w:date="2020-08-27T08:49:00Z">
            <w:rPr>
              <w:lang w:val="fr-FR"/>
            </w:rPr>
          </w:rPrChange>
        </w:rPr>
      </w:pPr>
    </w:p>
    <w:p w14:paraId="718AA922" w14:textId="77777777" w:rsidR="00326AB1" w:rsidRPr="00420FFA" w:rsidRDefault="00326AB1" w:rsidP="00326AB1">
      <w:pPr>
        <w:rPr>
          <w:lang w:val="fr-FR"/>
          <w:rPrChange w:id="145" w:author="am maz" w:date="2020-08-27T08:49:00Z">
            <w:rPr>
              <w:lang w:val="fr-FR"/>
            </w:rPr>
          </w:rPrChange>
        </w:rPr>
      </w:pPr>
    </w:p>
    <w:p w14:paraId="718AA923" w14:textId="77777777" w:rsidR="00326AB1" w:rsidRPr="00420FFA" w:rsidRDefault="00326AB1" w:rsidP="00326AB1">
      <w:pPr>
        <w:rPr>
          <w:lang w:val="fr-FR"/>
          <w:rPrChange w:id="146" w:author="am maz" w:date="2020-08-27T08:49:00Z">
            <w:rPr>
              <w:lang w:val="fr-FR"/>
            </w:rPr>
          </w:rPrChange>
        </w:rPr>
      </w:pPr>
    </w:p>
    <w:p w14:paraId="718AA924" w14:textId="77777777" w:rsidR="00326AB1" w:rsidRPr="00420FFA" w:rsidRDefault="00326AB1" w:rsidP="00326AB1">
      <w:pPr>
        <w:rPr>
          <w:lang w:val="fr-FR"/>
          <w:rPrChange w:id="147" w:author="am maz" w:date="2020-08-27T08:49:00Z">
            <w:rPr>
              <w:lang w:val="fr-FR"/>
            </w:rPr>
          </w:rPrChange>
        </w:rPr>
      </w:pPr>
    </w:p>
    <w:p w14:paraId="718AA925" w14:textId="77777777" w:rsidR="00326AB1" w:rsidRPr="00420FFA" w:rsidRDefault="00326AB1" w:rsidP="00326AB1">
      <w:pPr>
        <w:rPr>
          <w:lang w:val="fr-FR"/>
          <w:rPrChange w:id="148" w:author="am maz" w:date="2020-08-27T08:49:00Z">
            <w:rPr>
              <w:lang w:val="fr-FR"/>
            </w:rPr>
          </w:rPrChange>
        </w:rPr>
      </w:pPr>
    </w:p>
    <w:p w14:paraId="718AA926" w14:textId="77777777" w:rsidR="00326AB1" w:rsidRPr="00420FFA" w:rsidRDefault="00326AB1" w:rsidP="00326AB1">
      <w:pPr>
        <w:rPr>
          <w:lang w:val="fr-FR"/>
          <w:rPrChange w:id="149" w:author="am maz" w:date="2020-08-27T08:49:00Z">
            <w:rPr>
              <w:lang w:val="fr-FR"/>
            </w:rPr>
          </w:rPrChange>
        </w:rPr>
      </w:pPr>
    </w:p>
    <w:p w14:paraId="718AA927" w14:textId="77777777" w:rsidR="00326AB1" w:rsidRPr="00420FFA" w:rsidRDefault="00326AB1" w:rsidP="00326AB1">
      <w:pPr>
        <w:pStyle w:val="Heading2"/>
        <w:numPr>
          <w:ilvl w:val="0"/>
          <w:numId w:val="0"/>
        </w:numPr>
        <w:ind w:left="792"/>
        <w:rPr>
          <w:lang w:val="fr-FR"/>
          <w:rPrChange w:id="150" w:author="am maz" w:date="2020-08-27T08:49:00Z">
            <w:rPr>
              <w:lang w:val="fr-FR"/>
            </w:rPr>
          </w:rPrChange>
        </w:rPr>
      </w:pPr>
    </w:p>
    <w:p w14:paraId="718AA928" w14:textId="77777777" w:rsidR="00DE0A8C" w:rsidRDefault="00DE0A8C">
      <w:pPr>
        <w:pStyle w:val="Heading2"/>
        <w:numPr>
          <w:ilvl w:val="1"/>
          <w:numId w:val="16"/>
        </w:numPr>
      </w:pPr>
      <w:r>
        <w:t>REFERENCE MATERIALS LIST</w:t>
      </w:r>
      <w:bookmarkEnd w:id="117"/>
      <w:bookmarkEnd w:id="118"/>
      <w:bookmarkEnd w:id="119"/>
      <w:bookmarkEnd w:id="120"/>
      <w:bookmarkEnd w:id="121"/>
      <w:bookmarkEnd w:id="122"/>
    </w:p>
    <w:p w14:paraId="718AA929" w14:textId="77777777" w:rsidR="00DE0A8C" w:rsidRDefault="00DE0A8C">
      <w:pPr>
        <w:tabs>
          <w:tab w:val="left" w:pos="720"/>
        </w:tabs>
      </w:pPr>
    </w:p>
    <w:p w14:paraId="718AA92A" w14:textId="77777777" w:rsidR="00DE0A8C" w:rsidRPr="00326C50" w:rsidRDefault="00DE0A8C" w:rsidP="00326C50">
      <w:r w:rsidRPr="00326C50">
        <w:t>The reader should refer to the “</w:t>
      </w:r>
      <w:r w:rsidR="00326AB1">
        <w:rPr>
          <w:rFonts w:cs="Arial"/>
        </w:rPr>
        <w:t>RDC-19231</w:t>
      </w:r>
      <w:r w:rsidR="00B51327">
        <w:rPr>
          <w:rFonts w:cs="Arial"/>
        </w:rPr>
        <w:t xml:space="preserve"> Data sheet</w:t>
      </w:r>
      <w:r w:rsidRPr="00326C50">
        <w:t xml:space="preserve">”, from </w:t>
      </w:r>
      <w:proofErr w:type="gramStart"/>
      <w:r w:rsidR="00326AB1">
        <w:t>DDC</w:t>
      </w:r>
      <w:r w:rsidR="00B51327">
        <w:t xml:space="preserve"> </w:t>
      </w:r>
      <w:r w:rsidRPr="00326C50">
        <w:t>,</w:t>
      </w:r>
      <w:proofErr w:type="gramEnd"/>
      <w:r w:rsidRPr="00326C50">
        <w:t xml:space="preserve"> that provides detailed descriptions about the </w:t>
      </w:r>
      <w:r w:rsidR="00326AB1">
        <w:t xml:space="preserve">RDC-19231 </w:t>
      </w:r>
      <w:r w:rsidRPr="00326C50">
        <w:t>register</w:t>
      </w:r>
      <w:r w:rsidR="00326AB1">
        <w:t>s and capabilities.</w:t>
      </w:r>
    </w:p>
    <w:p w14:paraId="718AA92B" w14:textId="77777777" w:rsidR="00DE0A8C" w:rsidRDefault="00DE0A8C" w:rsidP="00326C50"/>
    <w:p w14:paraId="718AA92C" w14:textId="77777777" w:rsidR="00326C50" w:rsidRDefault="00674828" w:rsidP="00326C50">
      <w:r>
        <w:fldChar w:fldCharType="begin"/>
      </w:r>
      <w:r>
        <w:instrText xml:space="preserve"> HYPERLINK "https://www.ddc-web.com/ddc/public/en/motioncontrol/motionfeedbacksynchroresolver/synchroresolvertodigital-1/components-3/16-bit-resolver-to-digital-converter?partNumber=RD-19231" </w:instrText>
      </w:r>
      <w:r>
        <w:fldChar w:fldCharType="separate"/>
      </w:r>
      <w:r w:rsidR="00326AB1">
        <w:rPr>
          <w:rStyle w:val="Hyperlink"/>
        </w:rPr>
        <w:t>https://www.ddc-web.com/ddc/public/en/motioncontrol/motionfeedbacksynchroresolver/synchroresolvertodigital-1/components-3/16-bit-resolver-to-digital-converter?partNumber=RD-19231</w:t>
      </w:r>
      <w:r>
        <w:rPr>
          <w:rPrChange w:id="151" w:author="am maz" w:date="2020-08-27T08:49:00Z">
            <w:rPr>
              <w:rStyle w:val="Hyperlink"/>
            </w:rPr>
          </w:rPrChange>
        </w:rPr>
        <w:fldChar w:fldCharType="end"/>
      </w:r>
    </w:p>
    <w:p w14:paraId="718AA92D" w14:textId="77777777" w:rsidR="00326AB1" w:rsidRPr="00326C50" w:rsidRDefault="00326AB1" w:rsidP="00326C50"/>
    <w:p w14:paraId="718AA92E" w14:textId="77777777" w:rsidR="00DE0A8C" w:rsidRPr="00326C50" w:rsidRDefault="00DE0A8C" w:rsidP="00326C50">
      <w:r w:rsidRPr="00326C50">
        <w:t xml:space="preserve">WWW Home </w:t>
      </w:r>
      <w:r w:rsidR="007A6E9F" w:rsidRPr="00326C50">
        <w:t>Page:</w:t>
      </w:r>
      <w:r w:rsidRPr="00326C50">
        <w:tab/>
      </w:r>
    </w:p>
    <w:p w14:paraId="718AA92F" w14:textId="77777777" w:rsidR="00DE0A8C" w:rsidRPr="00326C50" w:rsidRDefault="00DE0A8C" w:rsidP="00326C50">
      <w:r w:rsidRPr="00326C50">
        <w:rPr>
          <w:snapToGrid w:val="0"/>
        </w:rPr>
        <w:t>http://www.</w:t>
      </w:r>
      <w:r w:rsidR="00326AB1">
        <w:rPr>
          <w:snapToGrid w:val="0"/>
        </w:rPr>
        <w:t>DDC-Web</w:t>
      </w:r>
      <w:r w:rsidRPr="00326C50">
        <w:rPr>
          <w:snapToGrid w:val="0"/>
        </w:rPr>
        <w:t>.com</w:t>
      </w:r>
    </w:p>
    <w:p w14:paraId="718AA930" w14:textId="77777777" w:rsidR="00DE0A8C" w:rsidRPr="00326C50" w:rsidRDefault="00DE0A8C" w:rsidP="00326C50"/>
    <w:p w14:paraId="718AA931" w14:textId="77777777" w:rsidR="00DE0A8C" w:rsidRDefault="00DE0A8C" w:rsidP="00B51327">
      <w:pPr>
        <w:rPr>
          <w:b/>
        </w:rPr>
      </w:pPr>
      <w:r w:rsidRPr="00326C50">
        <w:t>The reader should refer to the PCI</w:t>
      </w:r>
      <w:r w:rsidR="00B51327">
        <w:t>e</w:t>
      </w:r>
      <w:r w:rsidRPr="00326C50">
        <w:t xml:space="preserve"> Local Bus Specification for a detailed explanation of the PCI</w:t>
      </w:r>
      <w:r w:rsidR="00B51327">
        <w:t>e</w:t>
      </w:r>
      <w:r w:rsidRPr="00326C50">
        <w:t xml:space="preserve"> bus architecture and timing requirements. </w:t>
      </w:r>
    </w:p>
    <w:p w14:paraId="718AA932" w14:textId="77777777" w:rsidR="00DE0A8C" w:rsidRDefault="00DE0A8C">
      <w:pPr>
        <w:rPr>
          <w:b/>
        </w:rPr>
      </w:pPr>
      <w:r>
        <w:rPr>
          <w:b/>
        </w:rPr>
        <w:br w:type="page"/>
      </w:r>
    </w:p>
    <w:p w14:paraId="718AA933" w14:textId="77777777" w:rsidR="00EE667F" w:rsidRPr="00EE667F" w:rsidRDefault="00DE0A8C" w:rsidP="00EE667F">
      <w:pPr>
        <w:pStyle w:val="Heading1"/>
        <w:numPr>
          <w:ilvl w:val="0"/>
          <w:numId w:val="16"/>
        </w:numPr>
      </w:pPr>
      <w:bookmarkStart w:id="152" w:name="_Toc422273684"/>
      <w:bookmarkStart w:id="153" w:name="_Toc232477480"/>
      <w:bookmarkStart w:id="154" w:name="_Toc232477495"/>
      <w:bookmarkStart w:id="155" w:name="_Toc423517735"/>
      <w:r>
        <w:rPr>
          <w:sz w:val="32"/>
        </w:rPr>
        <w:lastRenderedPageBreak/>
        <w:t>HOST (PCI</w:t>
      </w:r>
      <w:r w:rsidR="00FD50F3">
        <w:rPr>
          <w:sz w:val="32"/>
        </w:rPr>
        <w:t>e-Mini</w:t>
      </w:r>
      <w:r>
        <w:rPr>
          <w:sz w:val="32"/>
        </w:rPr>
        <w:t>) SIDE</w:t>
      </w:r>
      <w:bookmarkStart w:id="156" w:name="_Toc509630404"/>
      <w:bookmarkEnd w:id="152"/>
      <w:bookmarkEnd w:id="153"/>
      <w:bookmarkEnd w:id="154"/>
      <w:bookmarkEnd w:id="155"/>
    </w:p>
    <w:p w14:paraId="718AA934" w14:textId="77777777" w:rsidR="00EE667F" w:rsidRDefault="00EE667F" w:rsidP="00EE667F">
      <w:pPr>
        <w:pStyle w:val="Heading2"/>
        <w:numPr>
          <w:ilvl w:val="1"/>
          <w:numId w:val="16"/>
        </w:numPr>
      </w:pPr>
      <w:bookmarkStart w:id="157" w:name="_Toc232477481"/>
      <w:bookmarkStart w:id="158" w:name="_Toc232477496"/>
      <w:bookmarkStart w:id="159" w:name="_Toc423517736"/>
      <w:r>
        <w:t>Interface to HOST (PCI</w:t>
      </w:r>
      <w:r w:rsidR="00FD50F3">
        <w:t>e-Mini</w:t>
      </w:r>
      <w:r>
        <w:t>)</w:t>
      </w:r>
      <w:bookmarkEnd w:id="157"/>
      <w:bookmarkEnd w:id="158"/>
      <w:bookmarkEnd w:id="159"/>
    </w:p>
    <w:bookmarkEnd w:id="156"/>
    <w:p w14:paraId="718AA935" w14:textId="77777777" w:rsidR="00EE667F" w:rsidRPr="00EE667F" w:rsidRDefault="00EE667F" w:rsidP="00EE667F"/>
    <w:p w14:paraId="718AA936" w14:textId="77777777" w:rsidR="00DE0A8C" w:rsidRDefault="00DE0A8C" w:rsidP="00EE667F">
      <w:pPr>
        <w:ind w:firstLine="360"/>
      </w:pPr>
      <w:r>
        <w:t xml:space="preserve">All </w:t>
      </w:r>
      <w:r w:rsidR="00FD50F3">
        <w:t>PCIe-Mini) d</w:t>
      </w:r>
      <w:r>
        <w:t xml:space="preserve">evices contain a set of registers in Configuration Space which allow for determining the manufacturer and model of the device, determining the resources necessary for the correct operation of the device, and other configuration information. Configuration space is decoded on a per slot / device basis via a mechanism described in the </w:t>
      </w:r>
      <w:r w:rsidR="00EE667F">
        <w:t>Mini-</w:t>
      </w:r>
      <w:r w:rsidR="002231A8">
        <w:t>PCI specification</w:t>
      </w:r>
      <w:r>
        <w:t>.</w:t>
      </w:r>
    </w:p>
    <w:p w14:paraId="718AA937" w14:textId="77777777" w:rsidR="00EE667F" w:rsidRDefault="00EE667F" w:rsidP="00EE667F">
      <w:pPr>
        <w:ind w:firstLine="360"/>
      </w:pPr>
    </w:p>
    <w:p w14:paraId="718AA938" w14:textId="77777777" w:rsidR="00EE667F" w:rsidRDefault="00DE0A8C" w:rsidP="00EE667F">
      <w:pPr>
        <w:ind w:firstLine="360"/>
      </w:pPr>
      <w:r>
        <w:t xml:space="preserve">All </w:t>
      </w:r>
      <w:r w:rsidR="00FD50F3">
        <w:t xml:space="preserve">PCIe-Mini </w:t>
      </w:r>
      <w:r>
        <w:t xml:space="preserve">devices can be relocated in physical memory by means of several Base Address Registers. These registers contain the high address bits, which must be matched for any access to the card to be successful. Part of the protocol of programming the Base Address Registers allows for the transfer of information regarding the size of the regions. </w:t>
      </w:r>
    </w:p>
    <w:p w14:paraId="718AA939" w14:textId="77777777" w:rsidR="00EE667F" w:rsidRDefault="00EE667F" w:rsidP="00EE667F">
      <w:pPr>
        <w:ind w:firstLine="720"/>
      </w:pPr>
    </w:p>
    <w:p w14:paraId="718AA93A" w14:textId="77777777" w:rsidR="00DE0A8C" w:rsidRDefault="00DE0A8C" w:rsidP="00EE667F">
      <w:pPr>
        <w:ind w:firstLine="360"/>
      </w:pPr>
      <w:r>
        <w:t xml:space="preserve">The actual Base Address Registers are located in Configuration Space. </w:t>
      </w:r>
    </w:p>
    <w:p w14:paraId="718AA93B" w14:textId="77777777" w:rsidR="00DE0A8C" w:rsidRDefault="00DE0A8C">
      <w:r>
        <w:t>Normally, configuring the card is performed by the system controller and some form of firmware or BIOS. Unfortunately, determining Base Addresses and other configuration information in Configuration Space is operating system dependent. One of the primary functions of the device driver under Windows NT</w:t>
      </w:r>
      <w:r w:rsidR="00FD50F3">
        <w:t>/XP/WIN7</w:t>
      </w:r>
      <w:r>
        <w:t xml:space="preserve"> is to map these resources to the user application.</w:t>
      </w:r>
    </w:p>
    <w:p w14:paraId="718AA93C" w14:textId="77777777" w:rsidR="00EE667F" w:rsidRDefault="00EE667F" w:rsidP="00EE667F"/>
    <w:p w14:paraId="718AA93D" w14:textId="77777777" w:rsidR="00DE0A8C" w:rsidRDefault="00DE0A8C" w:rsidP="00EE667F">
      <w:pPr>
        <w:ind w:firstLine="450"/>
      </w:pPr>
      <w:r>
        <w:t>The card is actually accessed through the decoded base address registers.</w:t>
      </w:r>
    </w:p>
    <w:p w14:paraId="718AA93E" w14:textId="77777777" w:rsidR="00326C50" w:rsidRDefault="00326C50"/>
    <w:p w14:paraId="718AA93F" w14:textId="77777777" w:rsidR="00326C50" w:rsidRDefault="00326C50"/>
    <w:p w14:paraId="718AA940" w14:textId="77777777" w:rsidR="00326C50" w:rsidRDefault="00326C50"/>
    <w:p w14:paraId="718AA941" w14:textId="77777777" w:rsidR="00326C50" w:rsidRDefault="00326C50"/>
    <w:p w14:paraId="718AA942" w14:textId="77777777" w:rsidR="00326C50" w:rsidRDefault="00326C50"/>
    <w:p w14:paraId="718AA943" w14:textId="77777777" w:rsidR="00326C50" w:rsidRDefault="00326C50"/>
    <w:p w14:paraId="718AA944" w14:textId="77777777" w:rsidR="00326C50" w:rsidRDefault="00326C50"/>
    <w:p w14:paraId="718AA945" w14:textId="77777777" w:rsidR="00326C50" w:rsidRDefault="00326C50"/>
    <w:p w14:paraId="718AA946" w14:textId="77777777" w:rsidR="00326C50" w:rsidRDefault="00326C50"/>
    <w:p w14:paraId="718AA947" w14:textId="77777777" w:rsidR="00326C50" w:rsidRDefault="00326C50"/>
    <w:p w14:paraId="718AA948" w14:textId="77777777" w:rsidR="00326C50" w:rsidRDefault="00326C50"/>
    <w:p w14:paraId="718AA949" w14:textId="77777777" w:rsidR="00326C50" w:rsidRDefault="00326C50"/>
    <w:p w14:paraId="718AA94A" w14:textId="77777777" w:rsidR="00326C50" w:rsidRDefault="00326C50"/>
    <w:p w14:paraId="718AA94B" w14:textId="77777777" w:rsidR="00326C50" w:rsidRDefault="00326C50"/>
    <w:p w14:paraId="718AA94C" w14:textId="77777777" w:rsidR="00326C50" w:rsidRDefault="00326C50"/>
    <w:p w14:paraId="718AA94D" w14:textId="77777777" w:rsidR="00326C50" w:rsidRDefault="00326C50"/>
    <w:p w14:paraId="718AA94E" w14:textId="77777777" w:rsidR="00326C50" w:rsidRDefault="00326C50"/>
    <w:p w14:paraId="718AA94F" w14:textId="77777777" w:rsidR="00326C50" w:rsidRDefault="00326C50"/>
    <w:p w14:paraId="718AA950" w14:textId="77777777" w:rsidR="00326C50" w:rsidRDefault="00326C50"/>
    <w:p w14:paraId="718AA951" w14:textId="77777777" w:rsidR="00DE0A8C" w:rsidRDefault="00413E17">
      <w:pPr>
        <w:pStyle w:val="Heading2"/>
        <w:numPr>
          <w:ilvl w:val="1"/>
          <w:numId w:val="16"/>
        </w:numPr>
      </w:pPr>
      <w:bookmarkStart w:id="160" w:name="_Toc509630405"/>
      <w:bookmarkStart w:id="161" w:name="_Toc232477482"/>
      <w:bookmarkStart w:id="162" w:name="_Toc232477497"/>
      <w:bookmarkStart w:id="163" w:name="_Toc423517737"/>
      <w:bookmarkStart w:id="164" w:name="_Toc392296522"/>
      <w:bookmarkStart w:id="165" w:name="_Toc396033070"/>
      <w:bookmarkStart w:id="166" w:name="_Toc416595743"/>
      <w:bookmarkStart w:id="167" w:name="_Toc416595815"/>
      <w:r>
        <w:lastRenderedPageBreak/>
        <w:t>PCIe-</w:t>
      </w:r>
      <w:proofErr w:type="gramStart"/>
      <w:r>
        <w:t xml:space="preserve">Mini  </w:t>
      </w:r>
      <w:r w:rsidR="00DE0A8C">
        <w:t>Configuration</w:t>
      </w:r>
      <w:proofErr w:type="gramEnd"/>
      <w:r w:rsidR="00DE0A8C">
        <w:t xml:space="preserve"> Space</w:t>
      </w:r>
      <w:bookmarkEnd w:id="160"/>
      <w:bookmarkEnd w:id="161"/>
      <w:bookmarkEnd w:id="162"/>
      <w:bookmarkEnd w:id="163"/>
    </w:p>
    <w:tbl>
      <w:tblPr>
        <w:tblW w:w="0" w:type="auto"/>
        <w:tblLayout w:type="fixed"/>
        <w:tblLook w:val="0000" w:firstRow="0" w:lastRow="0" w:firstColumn="0" w:lastColumn="0" w:noHBand="0" w:noVBand="0"/>
        <w:tblPrChange w:id="168" w:author="am maz" w:date="2020-08-27T08:49:00Z">
          <w:tblPr>
            <w:tblW w:w="0" w:type="auto"/>
            <w:tblLayout w:type="fixed"/>
            <w:tblLook w:val="0000" w:firstRow="0" w:lastRow="0" w:firstColumn="0" w:lastColumn="0" w:noHBand="0" w:noVBand="0"/>
          </w:tblPr>
        </w:tblPrChange>
      </w:tblPr>
      <w:tblGrid>
        <w:gridCol w:w="2132"/>
        <w:gridCol w:w="2991"/>
        <w:tblGridChange w:id="169">
          <w:tblGrid>
            <w:gridCol w:w="2132"/>
            <w:gridCol w:w="2991"/>
          </w:tblGrid>
        </w:tblGridChange>
      </w:tblGrid>
      <w:tr w:rsidR="00DE0A8C" w14:paraId="718AA954" w14:textId="77777777">
        <w:tc>
          <w:tcPr>
            <w:tcW w:w="2132" w:type="dxa"/>
            <w:tcPrChange w:id="170" w:author="am maz" w:date="2020-08-27T08:49:00Z">
              <w:tcPr>
                <w:tcW w:w="2132" w:type="dxa"/>
              </w:tcPr>
            </w:tcPrChange>
          </w:tcPr>
          <w:p w14:paraId="718AA952" w14:textId="77777777" w:rsidR="00DE0A8C" w:rsidRDefault="00DE0A8C">
            <w:pPr>
              <w:pStyle w:val="Mode"/>
              <w:jc w:val="left"/>
            </w:pPr>
            <w:r>
              <w:t>PCI Address:</w:t>
            </w:r>
          </w:p>
        </w:tc>
        <w:tc>
          <w:tcPr>
            <w:tcW w:w="2991" w:type="dxa"/>
            <w:tcPrChange w:id="171" w:author="am maz" w:date="2020-08-27T08:49:00Z">
              <w:tcPr>
                <w:tcW w:w="2991" w:type="dxa"/>
              </w:tcPr>
            </w:tcPrChange>
          </w:tcPr>
          <w:p w14:paraId="718AA953" w14:textId="77777777" w:rsidR="00DE0A8C" w:rsidRDefault="00DE0A8C">
            <w:pPr>
              <w:pStyle w:val="Mode"/>
              <w:jc w:val="left"/>
            </w:pPr>
            <w:r>
              <w:t>CONFIG:0x00 – 0x3C</w:t>
            </w:r>
          </w:p>
        </w:tc>
      </w:tr>
      <w:tr w:rsidR="00DE0A8C" w14:paraId="718AA957" w14:textId="77777777">
        <w:tc>
          <w:tcPr>
            <w:tcW w:w="2132" w:type="dxa"/>
            <w:tcPrChange w:id="172" w:author="am maz" w:date="2020-08-27T08:49:00Z">
              <w:tcPr>
                <w:tcW w:w="2132" w:type="dxa"/>
              </w:tcPr>
            </w:tcPrChange>
          </w:tcPr>
          <w:p w14:paraId="718AA955" w14:textId="77777777" w:rsidR="00DE0A8C" w:rsidRDefault="00DE0A8C">
            <w:pPr>
              <w:pStyle w:val="Mode"/>
              <w:jc w:val="left"/>
            </w:pPr>
            <w:r>
              <w:t>Mode of Access:</w:t>
            </w:r>
          </w:p>
        </w:tc>
        <w:tc>
          <w:tcPr>
            <w:tcW w:w="2991" w:type="dxa"/>
            <w:tcPrChange w:id="173" w:author="am maz" w:date="2020-08-27T08:49:00Z">
              <w:tcPr>
                <w:tcW w:w="2991" w:type="dxa"/>
              </w:tcPr>
            </w:tcPrChange>
          </w:tcPr>
          <w:p w14:paraId="718AA956" w14:textId="77777777" w:rsidR="00DE0A8C" w:rsidRDefault="00DE0A8C">
            <w:pPr>
              <w:pStyle w:val="Mode"/>
              <w:jc w:val="left"/>
            </w:pPr>
            <w:r>
              <w:t>Read/Write</w:t>
            </w:r>
          </w:p>
        </w:tc>
      </w:tr>
      <w:tr w:rsidR="00DE0A8C" w14:paraId="718AA95A" w14:textId="77777777">
        <w:tc>
          <w:tcPr>
            <w:tcW w:w="2132" w:type="dxa"/>
            <w:tcPrChange w:id="174" w:author="am maz" w:date="2020-08-27T08:49:00Z">
              <w:tcPr>
                <w:tcW w:w="2132" w:type="dxa"/>
              </w:tcPr>
            </w:tcPrChange>
          </w:tcPr>
          <w:p w14:paraId="718AA958" w14:textId="77777777" w:rsidR="00DE0A8C" w:rsidRDefault="00DE0A8C">
            <w:pPr>
              <w:pStyle w:val="Mode"/>
              <w:jc w:val="left"/>
            </w:pPr>
            <w:r>
              <w:t>Reset By</w:t>
            </w:r>
          </w:p>
        </w:tc>
        <w:tc>
          <w:tcPr>
            <w:tcW w:w="2991" w:type="dxa"/>
            <w:tcPrChange w:id="175" w:author="am maz" w:date="2020-08-27T08:49:00Z">
              <w:tcPr>
                <w:tcW w:w="2991" w:type="dxa"/>
              </w:tcPr>
            </w:tcPrChange>
          </w:tcPr>
          <w:p w14:paraId="718AA959" w14:textId="77777777" w:rsidR="00DE0A8C" w:rsidRDefault="002C6CC8">
            <w:pPr>
              <w:pStyle w:val="Mode"/>
              <w:jc w:val="left"/>
            </w:pPr>
            <w:r>
              <w:t>M</w:t>
            </w:r>
            <w:r w:rsidR="00EE667F">
              <w:t>ini-</w:t>
            </w:r>
            <w:r>
              <w:t>PCI</w:t>
            </w:r>
            <w:r w:rsidR="00DE0A8C">
              <w:t xml:space="preserve"> Hardware Reset</w:t>
            </w:r>
          </w:p>
        </w:tc>
      </w:tr>
    </w:tbl>
    <w:p w14:paraId="718AA95B" w14:textId="77777777" w:rsidR="00DE0A8C" w:rsidRDefault="00DE0A8C"/>
    <w:p w14:paraId="718AA95C" w14:textId="77777777" w:rsidR="00DE0A8C" w:rsidRDefault="00DE0A8C"/>
    <w:p w14:paraId="718AA95D" w14:textId="77777777" w:rsidR="00EE667F" w:rsidRDefault="00DE0A8C">
      <w:r>
        <w:t xml:space="preserve">The card has the following registers available to </w:t>
      </w:r>
      <w:r w:rsidR="00413E17">
        <w:t xml:space="preserve">PCIe-Mini </w:t>
      </w:r>
      <w:r>
        <w:t>Configuration Space.</w:t>
      </w:r>
    </w:p>
    <w:p w14:paraId="718AA95E" w14:textId="77777777" w:rsidR="00DE0A8C" w:rsidRDefault="00DE0A8C">
      <w:r>
        <w:t xml:space="preserve">They are implemented in the </w:t>
      </w:r>
      <w:r w:rsidR="00413E17">
        <w:t xml:space="preserve">FPGA </w:t>
      </w:r>
      <w:r w:rsidR="004D744F">
        <w:t>chip</w:t>
      </w:r>
      <w:r>
        <w:t>.</w:t>
      </w:r>
    </w:p>
    <w:p w14:paraId="718AA95F" w14:textId="77777777" w:rsidR="003B41B8" w:rsidRDefault="003B41B8"/>
    <w:p w14:paraId="718AA960" w14:textId="77777777" w:rsidR="003B41B8" w:rsidRDefault="003B41B8"/>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Change w:id="176" w:author="am maz" w:date="2020-08-27T08:49:00Z">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PrChange>
      </w:tblPr>
      <w:tblGrid>
        <w:gridCol w:w="1458"/>
        <w:gridCol w:w="1512"/>
        <w:gridCol w:w="1512"/>
        <w:gridCol w:w="1512"/>
        <w:gridCol w:w="1512"/>
        <w:tblGridChange w:id="177">
          <w:tblGrid>
            <w:gridCol w:w="1458"/>
            <w:gridCol w:w="1512"/>
            <w:gridCol w:w="1512"/>
            <w:gridCol w:w="1512"/>
            <w:gridCol w:w="1512"/>
          </w:tblGrid>
        </w:tblGridChange>
      </w:tblGrid>
      <w:tr w:rsidR="00DE0A8C" w14:paraId="718AA966" w14:textId="77777777" w:rsidTr="004B79D9">
        <w:trPr>
          <w:jc w:val="center"/>
          <w:trPrChange w:id="178" w:author="am maz" w:date="2020-08-27T08:49:00Z">
            <w:trPr>
              <w:jc w:val="center"/>
            </w:trPr>
          </w:trPrChange>
        </w:trPr>
        <w:tc>
          <w:tcPr>
            <w:tcW w:w="1458" w:type="dxa"/>
            <w:shd w:val="pct50" w:color="auto" w:fill="FFFFFF"/>
            <w:tcPrChange w:id="179" w:author="am maz" w:date="2020-08-27T08:49:00Z">
              <w:tcPr>
                <w:tcW w:w="1458" w:type="dxa"/>
                <w:shd w:val="pct50" w:color="auto" w:fill="FFFFFF"/>
              </w:tcPr>
            </w:tcPrChange>
          </w:tcPr>
          <w:p w14:paraId="718AA961" w14:textId="77777777" w:rsidR="00DE0A8C" w:rsidRDefault="00DE0A8C">
            <w:pPr>
              <w:pStyle w:val="TableHead"/>
              <w:pBdr>
                <w:top w:val="none" w:sz="0" w:space="0" w:color="auto"/>
                <w:left w:val="none" w:sz="0" w:space="0" w:color="auto"/>
                <w:right w:val="none" w:sz="0" w:space="0" w:color="auto"/>
              </w:pBdr>
              <w:shd w:val="clear" w:color="auto" w:fill="auto"/>
            </w:pPr>
            <w:r>
              <w:t xml:space="preserve">Offset </w:t>
            </w:r>
            <w:proofErr w:type="gramStart"/>
            <w:r>
              <w:t>Into</w:t>
            </w:r>
            <w:proofErr w:type="gramEnd"/>
            <w:r>
              <w:t xml:space="preserve"> PCI CFG</w:t>
            </w:r>
          </w:p>
        </w:tc>
        <w:tc>
          <w:tcPr>
            <w:tcW w:w="1512" w:type="dxa"/>
            <w:shd w:val="pct50" w:color="auto" w:fill="FFFFFF"/>
            <w:tcPrChange w:id="180" w:author="am maz" w:date="2020-08-27T08:49:00Z">
              <w:tcPr>
                <w:tcW w:w="1512" w:type="dxa"/>
                <w:shd w:val="pct50" w:color="auto" w:fill="FFFFFF"/>
              </w:tcPr>
            </w:tcPrChange>
          </w:tcPr>
          <w:p w14:paraId="718AA962" w14:textId="77777777" w:rsidR="00DE0A8C" w:rsidRDefault="00DE0A8C">
            <w:pPr>
              <w:pStyle w:val="TableHead"/>
              <w:pBdr>
                <w:top w:val="none" w:sz="0" w:space="0" w:color="auto"/>
                <w:left w:val="none" w:sz="0" w:space="0" w:color="auto"/>
                <w:right w:val="none" w:sz="0" w:space="0" w:color="auto"/>
              </w:pBdr>
              <w:shd w:val="clear" w:color="auto" w:fill="auto"/>
              <w:jc w:val="center"/>
            </w:pPr>
            <w:r>
              <w:br/>
              <w:t>31 – 24</w:t>
            </w:r>
          </w:p>
        </w:tc>
        <w:tc>
          <w:tcPr>
            <w:tcW w:w="1512" w:type="dxa"/>
            <w:shd w:val="pct50" w:color="auto" w:fill="FFFFFF"/>
            <w:tcPrChange w:id="181" w:author="am maz" w:date="2020-08-27T08:49:00Z">
              <w:tcPr>
                <w:tcW w:w="1512" w:type="dxa"/>
                <w:shd w:val="pct50" w:color="auto" w:fill="FFFFFF"/>
              </w:tcPr>
            </w:tcPrChange>
          </w:tcPr>
          <w:p w14:paraId="718AA963" w14:textId="77777777" w:rsidR="00DE0A8C" w:rsidRDefault="00DE0A8C">
            <w:pPr>
              <w:pStyle w:val="TableHead"/>
              <w:pBdr>
                <w:top w:val="none" w:sz="0" w:space="0" w:color="auto"/>
                <w:left w:val="none" w:sz="0" w:space="0" w:color="auto"/>
                <w:right w:val="none" w:sz="0" w:space="0" w:color="auto"/>
              </w:pBdr>
              <w:shd w:val="clear" w:color="auto" w:fill="auto"/>
              <w:jc w:val="center"/>
            </w:pPr>
            <w:r>
              <w:br/>
              <w:t>23 – 16</w:t>
            </w:r>
          </w:p>
        </w:tc>
        <w:tc>
          <w:tcPr>
            <w:tcW w:w="1512" w:type="dxa"/>
            <w:shd w:val="pct50" w:color="auto" w:fill="FFFFFF"/>
            <w:tcPrChange w:id="182" w:author="am maz" w:date="2020-08-27T08:49:00Z">
              <w:tcPr>
                <w:tcW w:w="1512" w:type="dxa"/>
                <w:shd w:val="pct50" w:color="auto" w:fill="FFFFFF"/>
              </w:tcPr>
            </w:tcPrChange>
          </w:tcPr>
          <w:p w14:paraId="718AA964" w14:textId="77777777" w:rsidR="00DE0A8C" w:rsidRDefault="00DE0A8C">
            <w:pPr>
              <w:pStyle w:val="TableHead"/>
              <w:pBdr>
                <w:top w:val="none" w:sz="0" w:space="0" w:color="auto"/>
                <w:left w:val="none" w:sz="0" w:space="0" w:color="auto"/>
                <w:right w:val="none" w:sz="0" w:space="0" w:color="auto"/>
              </w:pBdr>
              <w:shd w:val="clear" w:color="auto" w:fill="auto"/>
              <w:jc w:val="center"/>
            </w:pPr>
            <w:r>
              <w:br/>
              <w:t>15 – 8</w:t>
            </w:r>
          </w:p>
        </w:tc>
        <w:tc>
          <w:tcPr>
            <w:tcW w:w="1512" w:type="dxa"/>
            <w:shd w:val="pct50" w:color="auto" w:fill="FFFFFF"/>
            <w:tcPrChange w:id="183" w:author="am maz" w:date="2020-08-27T08:49:00Z">
              <w:tcPr>
                <w:tcW w:w="1512" w:type="dxa"/>
                <w:shd w:val="pct50" w:color="auto" w:fill="FFFFFF"/>
              </w:tcPr>
            </w:tcPrChange>
          </w:tcPr>
          <w:p w14:paraId="718AA965" w14:textId="77777777" w:rsidR="00DE0A8C" w:rsidRDefault="00DE0A8C">
            <w:pPr>
              <w:pStyle w:val="TableHead"/>
              <w:pBdr>
                <w:top w:val="none" w:sz="0" w:space="0" w:color="auto"/>
                <w:left w:val="none" w:sz="0" w:space="0" w:color="auto"/>
                <w:right w:val="none" w:sz="0" w:space="0" w:color="auto"/>
              </w:pBdr>
              <w:shd w:val="clear" w:color="auto" w:fill="auto"/>
              <w:jc w:val="center"/>
            </w:pPr>
            <w:r>
              <w:br/>
              <w:t>7 – 0</w:t>
            </w:r>
          </w:p>
        </w:tc>
      </w:tr>
      <w:tr w:rsidR="00DE0A8C" w14:paraId="718AA96A" w14:textId="77777777" w:rsidTr="004B79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4"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jc w:val="center"/>
          <w:trPrChange w:id="185" w:author="am maz" w:date="2020-08-27T08:49:00Z">
            <w:trPr>
              <w:cantSplit/>
              <w:jc w:val="center"/>
            </w:trPr>
          </w:trPrChange>
        </w:trPr>
        <w:tc>
          <w:tcPr>
            <w:tcW w:w="1458" w:type="dxa"/>
            <w:tcPrChange w:id="186" w:author="am maz" w:date="2020-08-27T08:49:00Z">
              <w:tcPr>
                <w:tcW w:w="1458" w:type="dxa"/>
              </w:tcPr>
            </w:tcPrChange>
          </w:tcPr>
          <w:p w14:paraId="718AA967" w14:textId="77777777" w:rsidR="00DE0A8C" w:rsidRDefault="00DE0A8C">
            <w:pPr>
              <w:pStyle w:val="normalnospace"/>
            </w:pPr>
            <w:r>
              <w:t>0x00</w:t>
            </w:r>
          </w:p>
        </w:tc>
        <w:tc>
          <w:tcPr>
            <w:tcW w:w="3024" w:type="dxa"/>
            <w:gridSpan w:val="2"/>
            <w:tcPrChange w:id="187" w:author="am maz" w:date="2020-08-27T08:49:00Z">
              <w:tcPr>
                <w:tcW w:w="3024" w:type="dxa"/>
                <w:gridSpan w:val="2"/>
              </w:tcPr>
            </w:tcPrChange>
          </w:tcPr>
          <w:p w14:paraId="718AA968" w14:textId="77777777" w:rsidR="00DE0A8C" w:rsidRDefault="00DE0A8C">
            <w:pPr>
              <w:pStyle w:val="normalnospace"/>
              <w:jc w:val="center"/>
            </w:pPr>
            <w:r>
              <w:t>Device ID</w:t>
            </w:r>
          </w:p>
        </w:tc>
        <w:tc>
          <w:tcPr>
            <w:tcW w:w="3024" w:type="dxa"/>
            <w:gridSpan w:val="2"/>
            <w:tcPrChange w:id="188" w:author="am maz" w:date="2020-08-27T08:49:00Z">
              <w:tcPr>
                <w:tcW w:w="3024" w:type="dxa"/>
                <w:gridSpan w:val="2"/>
              </w:tcPr>
            </w:tcPrChange>
          </w:tcPr>
          <w:p w14:paraId="718AA969" w14:textId="77777777" w:rsidR="00DE0A8C" w:rsidRDefault="00DE0A8C">
            <w:pPr>
              <w:pStyle w:val="normalnospace"/>
              <w:jc w:val="center"/>
            </w:pPr>
            <w:r>
              <w:t>Vendor ID</w:t>
            </w:r>
          </w:p>
        </w:tc>
      </w:tr>
      <w:tr w:rsidR="00DE0A8C" w14:paraId="718AA96E" w14:textId="77777777" w:rsidTr="004B79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9"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jc w:val="center"/>
          <w:trPrChange w:id="190" w:author="am maz" w:date="2020-08-27T08:49:00Z">
            <w:trPr>
              <w:cantSplit/>
              <w:jc w:val="center"/>
            </w:trPr>
          </w:trPrChange>
        </w:trPr>
        <w:tc>
          <w:tcPr>
            <w:tcW w:w="1458" w:type="dxa"/>
            <w:tcPrChange w:id="191" w:author="am maz" w:date="2020-08-27T08:49:00Z">
              <w:tcPr>
                <w:tcW w:w="1458" w:type="dxa"/>
              </w:tcPr>
            </w:tcPrChange>
          </w:tcPr>
          <w:p w14:paraId="718AA96B" w14:textId="77777777" w:rsidR="00DE0A8C" w:rsidRDefault="00DE0A8C">
            <w:pPr>
              <w:pStyle w:val="normalnospace"/>
            </w:pPr>
            <w:r>
              <w:t>0x04</w:t>
            </w:r>
          </w:p>
        </w:tc>
        <w:tc>
          <w:tcPr>
            <w:tcW w:w="3024" w:type="dxa"/>
            <w:gridSpan w:val="2"/>
            <w:tcPrChange w:id="192" w:author="am maz" w:date="2020-08-27T08:49:00Z">
              <w:tcPr>
                <w:tcW w:w="3024" w:type="dxa"/>
                <w:gridSpan w:val="2"/>
              </w:tcPr>
            </w:tcPrChange>
          </w:tcPr>
          <w:p w14:paraId="718AA96C" w14:textId="77777777" w:rsidR="00DE0A8C" w:rsidRDefault="00DE0A8C">
            <w:pPr>
              <w:pStyle w:val="normalnospace"/>
              <w:jc w:val="center"/>
            </w:pPr>
            <w:r>
              <w:t>Status</w:t>
            </w:r>
          </w:p>
        </w:tc>
        <w:tc>
          <w:tcPr>
            <w:tcW w:w="3024" w:type="dxa"/>
            <w:gridSpan w:val="2"/>
            <w:tcPrChange w:id="193" w:author="am maz" w:date="2020-08-27T08:49:00Z">
              <w:tcPr>
                <w:tcW w:w="3024" w:type="dxa"/>
                <w:gridSpan w:val="2"/>
              </w:tcPr>
            </w:tcPrChange>
          </w:tcPr>
          <w:p w14:paraId="718AA96D" w14:textId="77777777" w:rsidR="00DE0A8C" w:rsidRDefault="00DE0A8C">
            <w:pPr>
              <w:pStyle w:val="normalnospace"/>
              <w:jc w:val="center"/>
            </w:pPr>
            <w:r>
              <w:t>Command</w:t>
            </w:r>
          </w:p>
        </w:tc>
      </w:tr>
      <w:tr w:rsidR="00DE0A8C" w14:paraId="718AA972" w14:textId="77777777" w:rsidTr="004B79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4"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jc w:val="center"/>
          <w:trPrChange w:id="195" w:author="am maz" w:date="2020-08-27T08:49:00Z">
            <w:trPr>
              <w:cantSplit/>
              <w:jc w:val="center"/>
            </w:trPr>
          </w:trPrChange>
        </w:trPr>
        <w:tc>
          <w:tcPr>
            <w:tcW w:w="1458" w:type="dxa"/>
            <w:tcPrChange w:id="196" w:author="am maz" w:date="2020-08-27T08:49:00Z">
              <w:tcPr>
                <w:tcW w:w="1458" w:type="dxa"/>
              </w:tcPr>
            </w:tcPrChange>
          </w:tcPr>
          <w:p w14:paraId="718AA96F" w14:textId="77777777" w:rsidR="00DE0A8C" w:rsidRDefault="00DE0A8C">
            <w:pPr>
              <w:pStyle w:val="normalnospace"/>
            </w:pPr>
            <w:r>
              <w:t>0x08</w:t>
            </w:r>
          </w:p>
        </w:tc>
        <w:tc>
          <w:tcPr>
            <w:tcW w:w="4536" w:type="dxa"/>
            <w:gridSpan w:val="3"/>
            <w:tcPrChange w:id="197" w:author="am maz" w:date="2020-08-27T08:49:00Z">
              <w:tcPr>
                <w:tcW w:w="4536" w:type="dxa"/>
                <w:gridSpan w:val="3"/>
              </w:tcPr>
            </w:tcPrChange>
          </w:tcPr>
          <w:p w14:paraId="718AA970" w14:textId="77777777" w:rsidR="00DE0A8C" w:rsidRDefault="00DE0A8C">
            <w:pPr>
              <w:pStyle w:val="normalnospace"/>
              <w:jc w:val="center"/>
            </w:pPr>
            <w:r>
              <w:t>Class Code</w:t>
            </w:r>
          </w:p>
        </w:tc>
        <w:tc>
          <w:tcPr>
            <w:tcW w:w="1512" w:type="dxa"/>
            <w:tcPrChange w:id="198" w:author="am maz" w:date="2020-08-27T08:49:00Z">
              <w:tcPr>
                <w:tcW w:w="1512" w:type="dxa"/>
              </w:tcPr>
            </w:tcPrChange>
          </w:tcPr>
          <w:p w14:paraId="718AA971" w14:textId="77777777" w:rsidR="00DE0A8C" w:rsidRDefault="00DE0A8C">
            <w:pPr>
              <w:pStyle w:val="normalnospace"/>
              <w:jc w:val="center"/>
            </w:pPr>
            <w:r>
              <w:t>Revision ID</w:t>
            </w:r>
          </w:p>
        </w:tc>
      </w:tr>
      <w:tr w:rsidR="00DE0A8C" w14:paraId="718AA978" w14:textId="77777777" w:rsidTr="004B79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9"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200" w:author="am maz" w:date="2020-08-27T08:49:00Z">
            <w:trPr>
              <w:jc w:val="center"/>
            </w:trPr>
          </w:trPrChange>
        </w:trPr>
        <w:tc>
          <w:tcPr>
            <w:tcW w:w="1458" w:type="dxa"/>
            <w:tcPrChange w:id="201" w:author="am maz" w:date="2020-08-27T08:49:00Z">
              <w:tcPr>
                <w:tcW w:w="1458" w:type="dxa"/>
              </w:tcPr>
            </w:tcPrChange>
          </w:tcPr>
          <w:p w14:paraId="718AA973" w14:textId="77777777" w:rsidR="00DE0A8C" w:rsidRDefault="00DE0A8C">
            <w:pPr>
              <w:pStyle w:val="normalnospace"/>
            </w:pPr>
            <w:r>
              <w:t>0x0C</w:t>
            </w:r>
          </w:p>
        </w:tc>
        <w:tc>
          <w:tcPr>
            <w:tcW w:w="1512" w:type="dxa"/>
            <w:tcPrChange w:id="202" w:author="am maz" w:date="2020-08-27T08:49:00Z">
              <w:tcPr>
                <w:tcW w:w="1512" w:type="dxa"/>
              </w:tcPr>
            </w:tcPrChange>
          </w:tcPr>
          <w:p w14:paraId="718AA974" w14:textId="77777777" w:rsidR="00DE0A8C" w:rsidRDefault="00DE0A8C">
            <w:pPr>
              <w:pStyle w:val="normalnospace"/>
              <w:jc w:val="center"/>
            </w:pPr>
            <w:r>
              <w:t>BIST</w:t>
            </w:r>
          </w:p>
        </w:tc>
        <w:tc>
          <w:tcPr>
            <w:tcW w:w="1512" w:type="dxa"/>
            <w:tcPrChange w:id="203" w:author="am maz" w:date="2020-08-27T08:49:00Z">
              <w:tcPr>
                <w:tcW w:w="1512" w:type="dxa"/>
              </w:tcPr>
            </w:tcPrChange>
          </w:tcPr>
          <w:p w14:paraId="718AA975" w14:textId="77777777" w:rsidR="00DE0A8C" w:rsidRDefault="00DE0A8C">
            <w:pPr>
              <w:pStyle w:val="normalnospace"/>
              <w:jc w:val="center"/>
            </w:pPr>
            <w:r>
              <w:t>Header Type</w:t>
            </w:r>
          </w:p>
        </w:tc>
        <w:tc>
          <w:tcPr>
            <w:tcW w:w="1512" w:type="dxa"/>
            <w:tcPrChange w:id="204" w:author="am maz" w:date="2020-08-27T08:49:00Z">
              <w:tcPr>
                <w:tcW w:w="1512" w:type="dxa"/>
              </w:tcPr>
            </w:tcPrChange>
          </w:tcPr>
          <w:p w14:paraId="718AA976" w14:textId="77777777" w:rsidR="00DE0A8C" w:rsidRDefault="00DE0A8C">
            <w:pPr>
              <w:pStyle w:val="normalnospace"/>
              <w:jc w:val="center"/>
            </w:pPr>
            <w:r>
              <w:t>PCI Latency Timer</w:t>
            </w:r>
          </w:p>
        </w:tc>
        <w:tc>
          <w:tcPr>
            <w:tcW w:w="1512" w:type="dxa"/>
            <w:tcPrChange w:id="205" w:author="am maz" w:date="2020-08-27T08:49:00Z">
              <w:tcPr>
                <w:tcW w:w="1512" w:type="dxa"/>
              </w:tcPr>
            </w:tcPrChange>
          </w:tcPr>
          <w:p w14:paraId="718AA977" w14:textId="77777777" w:rsidR="00DE0A8C" w:rsidRDefault="00DE0A8C">
            <w:pPr>
              <w:pStyle w:val="normalnospace"/>
              <w:jc w:val="center"/>
            </w:pPr>
            <w:r>
              <w:t>Cache Line Size</w:t>
            </w:r>
          </w:p>
        </w:tc>
      </w:tr>
      <w:tr w:rsidR="00DE0A8C" w14:paraId="718AA97B" w14:textId="77777777" w:rsidTr="004B79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6"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jc w:val="center"/>
          <w:trPrChange w:id="207" w:author="am maz" w:date="2020-08-27T08:49:00Z">
            <w:trPr>
              <w:cantSplit/>
              <w:jc w:val="center"/>
            </w:trPr>
          </w:trPrChange>
        </w:trPr>
        <w:tc>
          <w:tcPr>
            <w:tcW w:w="1458" w:type="dxa"/>
            <w:tcPrChange w:id="208" w:author="am maz" w:date="2020-08-27T08:49:00Z">
              <w:tcPr>
                <w:tcW w:w="1458" w:type="dxa"/>
              </w:tcPr>
            </w:tcPrChange>
          </w:tcPr>
          <w:p w14:paraId="718AA979" w14:textId="77777777" w:rsidR="00DE0A8C" w:rsidRDefault="00DE0A8C">
            <w:pPr>
              <w:pStyle w:val="normalnospace"/>
            </w:pPr>
            <w:r>
              <w:t>0x10</w:t>
            </w:r>
          </w:p>
        </w:tc>
        <w:tc>
          <w:tcPr>
            <w:tcW w:w="6048" w:type="dxa"/>
            <w:gridSpan w:val="4"/>
            <w:tcPrChange w:id="209" w:author="am maz" w:date="2020-08-27T08:49:00Z">
              <w:tcPr>
                <w:tcW w:w="6048" w:type="dxa"/>
                <w:gridSpan w:val="4"/>
              </w:tcPr>
            </w:tcPrChange>
          </w:tcPr>
          <w:p w14:paraId="718AA97A" w14:textId="77777777" w:rsidR="00DE0A8C" w:rsidRDefault="00DE0A8C">
            <w:pPr>
              <w:pStyle w:val="normalnospace"/>
              <w:jc w:val="center"/>
            </w:pPr>
            <w:r>
              <w:t>PCI Base Address 0</w:t>
            </w:r>
            <w:r>
              <w:br/>
              <w:t>(Memory Access to PLX Registers)</w:t>
            </w:r>
          </w:p>
        </w:tc>
      </w:tr>
      <w:tr w:rsidR="00DE0A8C" w14:paraId="718AA97E" w14:textId="77777777" w:rsidTr="004B79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0"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jc w:val="center"/>
          <w:trPrChange w:id="211" w:author="am maz" w:date="2020-08-27T08:49:00Z">
            <w:trPr>
              <w:cantSplit/>
              <w:jc w:val="center"/>
            </w:trPr>
          </w:trPrChange>
        </w:trPr>
        <w:tc>
          <w:tcPr>
            <w:tcW w:w="1458" w:type="dxa"/>
            <w:tcPrChange w:id="212" w:author="am maz" w:date="2020-08-27T08:49:00Z">
              <w:tcPr>
                <w:tcW w:w="1458" w:type="dxa"/>
              </w:tcPr>
            </w:tcPrChange>
          </w:tcPr>
          <w:p w14:paraId="718AA97C" w14:textId="77777777" w:rsidR="00DE0A8C" w:rsidRDefault="00DE0A8C">
            <w:pPr>
              <w:pStyle w:val="normalnospace"/>
            </w:pPr>
            <w:r>
              <w:t>0x14</w:t>
            </w:r>
          </w:p>
        </w:tc>
        <w:tc>
          <w:tcPr>
            <w:tcW w:w="6048" w:type="dxa"/>
            <w:gridSpan w:val="4"/>
            <w:tcPrChange w:id="213" w:author="am maz" w:date="2020-08-27T08:49:00Z">
              <w:tcPr>
                <w:tcW w:w="6048" w:type="dxa"/>
                <w:gridSpan w:val="4"/>
              </w:tcPr>
            </w:tcPrChange>
          </w:tcPr>
          <w:p w14:paraId="718AA97D" w14:textId="77777777" w:rsidR="00DE0A8C" w:rsidRDefault="00DE0A8C">
            <w:pPr>
              <w:pStyle w:val="normalnospace"/>
              <w:jc w:val="center"/>
            </w:pPr>
            <w:r>
              <w:t>PCI Base Address 1</w:t>
            </w:r>
            <w:r>
              <w:br/>
              <w:t>(I/O Access to PLX Registers)</w:t>
            </w:r>
          </w:p>
        </w:tc>
      </w:tr>
      <w:tr w:rsidR="00DE0A8C" w14:paraId="718AA981" w14:textId="77777777" w:rsidTr="004B79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4"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jc w:val="center"/>
          <w:trPrChange w:id="215" w:author="am maz" w:date="2020-08-27T08:49:00Z">
            <w:trPr>
              <w:cantSplit/>
              <w:jc w:val="center"/>
            </w:trPr>
          </w:trPrChange>
        </w:trPr>
        <w:tc>
          <w:tcPr>
            <w:tcW w:w="1458" w:type="dxa"/>
            <w:tcPrChange w:id="216" w:author="am maz" w:date="2020-08-27T08:49:00Z">
              <w:tcPr>
                <w:tcW w:w="1458" w:type="dxa"/>
              </w:tcPr>
            </w:tcPrChange>
          </w:tcPr>
          <w:p w14:paraId="718AA97F" w14:textId="77777777" w:rsidR="00DE0A8C" w:rsidRDefault="00DE0A8C">
            <w:pPr>
              <w:pStyle w:val="normalnospace"/>
            </w:pPr>
            <w:r>
              <w:t>0x18</w:t>
            </w:r>
          </w:p>
        </w:tc>
        <w:tc>
          <w:tcPr>
            <w:tcW w:w="6048" w:type="dxa"/>
            <w:gridSpan w:val="4"/>
            <w:tcPrChange w:id="217" w:author="am maz" w:date="2020-08-27T08:49:00Z">
              <w:tcPr>
                <w:tcW w:w="6048" w:type="dxa"/>
                <w:gridSpan w:val="4"/>
              </w:tcPr>
            </w:tcPrChange>
          </w:tcPr>
          <w:p w14:paraId="718AA980" w14:textId="77777777" w:rsidR="00DE0A8C" w:rsidRDefault="00DE0A8C">
            <w:pPr>
              <w:pStyle w:val="normalnospace"/>
              <w:jc w:val="center"/>
            </w:pPr>
            <w:r>
              <w:t>PCI Base Address 2</w:t>
            </w:r>
            <w:r>
              <w:br/>
              <w:t>(Memory Access to DSP SRAM and card registers)</w:t>
            </w:r>
          </w:p>
        </w:tc>
      </w:tr>
      <w:tr w:rsidR="00DE0A8C" w14:paraId="718AA984" w14:textId="77777777" w:rsidTr="004B79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8"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jc w:val="center"/>
          <w:trPrChange w:id="219" w:author="am maz" w:date="2020-08-27T08:49:00Z">
            <w:trPr>
              <w:cantSplit/>
              <w:jc w:val="center"/>
            </w:trPr>
          </w:trPrChange>
        </w:trPr>
        <w:tc>
          <w:tcPr>
            <w:tcW w:w="1458" w:type="dxa"/>
            <w:tcPrChange w:id="220" w:author="am maz" w:date="2020-08-27T08:49:00Z">
              <w:tcPr>
                <w:tcW w:w="1458" w:type="dxa"/>
              </w:tcPr>
            </w:tcPrChange>
          </w:tcPr>
          <w:p w14:paraId="718AA982" w14:textId="77777777" w:rsidR="00DE0A8C" w:rsidRDefault="00DE0A8C">
            <w:pPr>
              <w:pStyle w:val="normalnospace"/>
            </w:pPr>
            <w:r>
              <w:t>0x1C</w:t>
            </w:r>
          </w:p>
        </w:tc>
        <w:tc>
          <w:tcPr>
            <w:tcW w:w="6048" w:type="dxa"/>
            <w:gridSpan w:val="4"/>
            <w:tcPrChange w:id="221" w:author="am maz" w:date="2020-08-27T08:49:00Z">
              <w:tcPr>
                <w:tcW w:w="6048" w:type="dxa"/>
                <w:gridSpan w:val="4"/>
              </w:tcPr>
            </w:tcPrChange>
          </w:tcPr>
          <w:p w14:paraId="718AA983" w14:textId="77777777" w:rsidR="00DE0A8C" w:rsidRDefault="00DE0A8C">
            <w:pPr>
              <w:pStyle w:val="normalnospace"/>
              <w:jc w:val="center"/>
            </w:pPr>
            <w:r>
              <w:t>PCI Base Address 3</w:t>
            </w:r>
            <w:r>
              <w:br/>
              <w:t>(Not Used for this card)</w:t>
            </w:r>
          </w:p>
        </w:tc>
      </w:tr>
      <w:tr w:rsidR="00DE0A8C" w14:paraId="718AA987" w14:textId="77777777" w:rsidTr="004B79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22"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jc w:val="center"/>
          <w:trPrChange w:id="223" w:author="am maz" w:date="2020-08-27T08:49:00Z">
            <w:trPr>
              <w:cantSplit/>
              <w:jc w:val="center"/>
            </w:trPr>
          </w:trPrChange>
        </w:trPr>
        <w:tc>
          <w:tcPr>
            <w:tcW w:w="1458" w:type="dxa"/>
            <w:tcPrChange w:id="224" w:author="am maz" w:date="2020-08-27T08:49:00Z">
              <w:tcPr>
                <w:tcW w:w="1458" w:type="dxa"/>
              </w:tcPr>
            </w:tcPrChange>
          </w:tcPr>
          <w:p w14:paraId="718AA985" w14:textId="77777777" w:rsidR="00DE0A8C" w:rsidRDefault="00DE0A8C">
            <w:pPr>
              <w:pStyle w:val="normalnospace"/>
            </w:pPr>
            <w:r>
              <w:t>0x20</w:t>
            </w:r>
          </w:p>
        </w:tc>
        <w:tc>
          <w:tcPr>
            <w:tcW w:w="6048" w:type="dxa"/>
            <w:gridSpan w:val="4"/>
            <w:tcPrChange w:id="225" w:author="am maz" w:date="2020-08-27T08:49:00Z">
              <w:tcPr>
                <w:tcW w:w="6048" w:type="dxa"/>
                <w:gridSpan w:val="4"/>
              </w:tcPr>
            </w:tcPrChange>
          </w:tcPr>
          <w:p w14:paraId="718AA986" w14:textId="77777777" w:rsidR="00DE0A8C" w:rsidRDefault="00DE0A8C">
            <w:pPr>
              <w:pStyle w:val="normalnospace"/>
              <w:jc w:val="center"/>
            </w:pPr>
            <w:r>
              <w:t>Unused PCI Base Address 4</w:t>
            </w:r>
          </w:p>
        </w:tc>
      </w:tr>
      <w:tr w:rsidR="00DE0A8C" w14:paraId="718AA98A" w14:textId="77777777" w:rsidTr="004B79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26"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jc w:val="center"/>
          <w:trPrChange w:id="227" w:author="am maz" w:date="2020-08-27T08:49:00Z">
            <w:trPr>
              <w:cantSplit/>
              <w:jc w:val="center"/>
            </w:trPr>
          </w:trPrChange>
        </w:trPr>
        <w:tc>
          <w:tcPr>
            <w:tcW w:w="1458" w:type="dxa"/>
            <w:tcPrChange w:id="228" w:author="am maz" w:date="2020-08-27T08:49:00Z">
              <w:tcPr>
                <w:tcW w:w="1458" w:type="dxa"/>
              </w:tcPr>
            </w:tcPrChange>
          </w:tcPr>
          <w:p w14:paraId="718AA988" w14:textId="77777777" w:rsidR="00DE0A8C" w:rsidRDefault="00DE0A8C">
            <w:pPr>
              <w:pStyle w:val="normalnospace"/>
            </w:pPr>
            <w:r>
              <w:t>0x24</w:t>
            </w:r>
          </w:p>
        </w:tc>
        <w:tc>
          <w:tcPr>
            <w:tcW w:w="6048" w:type="dxa"/>
            <w:gridSpan w:val="4"/>
            <w:tcPrChange w:id="229" w:author="am maz" w:date="2020-08-27T08:49:00Z">
              <w:tcPr>
                <w:tcW w:w="6048" w:type="dxa"/>
                <w:gridSpan w:val="4"/>
              </w:tcPr>
            </w:tcPrChange>
          </w:tcPr>
          <w:p w14:paraId="718AA989" w14:textId="77777777" w:rsidR="00DE0A8C" w:rsidRDefault="00DE0A8C">
            <w:pPr>
              <w:pStyle w:val="normalnospace"/>
              <w:jc w:val="center"/>
            </w:pPr>
            <w:r>
              <w:t>Unused PCI Base Address 5</w:t>
            </w:r>
          </w:p>
        </w:tc>
      </w:tr>
      <w:tr w:rsidR="00DE0A8C" w14:paraId="718AA98D" w14:textId="77777777" w:rsidTr="004B79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30"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jc w:val="center"/>
          <w:trPrChange w:id="231" w:author="am maz" w:date="2020-08-27T08:49:00Z">
            <w:trPr>
              <w:cantSplit/>
              <w:jc w:val="center"/>
            </w:trPr>
          </w:trPrChange>
        </w:trPr>
        <w:tc>
          <w:tcPr>
            <w:tcW w:w="1458" w:type="dxa"/>
            <w:tcPrChange w:id="232" w:author="am maz" w:date="2020-08-27T08:49:00Z">
              <w:tcPr>
                <w:tcW w:w="1458" w:type="dxa"/>
              </w:tcPr>
            </w:tcPrChange>
          </w:tcPr>
          <w:p w14:paraId="718AA98B" w14:textId="77777777" w:rsidR="00DE0A8C" w:rsidRDefault="00DE0A8C">
            <w:pPr>
              <w:pStyle w:val="normalnospace"/>
            </w:pPr>
            <w:r>
              <w:t>0x28</w:t>
            </w:r>
          </w:p>
        </w:tc>
        <w:tc>
          <w:tcPr>
            <w:tcW w:w="6048" w:type="dxa"/>
            <w:gridSpan w:val="4"/>
            <w:tcPrChange w:id="233" w:author="am maz" w:date="2020-08-27T08:49:00Z">
              <w:tcPr>
                <w:tcW w:w="6048" w:type="dxa"/>
                <w:gridSpan w:val="4"/>
              </w:tcPr>
            </w:tcPrChange>
          </w:tcPr>
          <w:p w14:paraId="718AA98C" w14:textId="77777777" w:rsidR="00DE0A8C" w:rsidRDefault="00DE0A8C">
            <w:pPr>
              <w:pStyle w:val="normalnospace"/>
              <w:jc w:val="center"/>
            </w:pPr>
            <w:proofErr w:type="spellStart"/>
            <w:r>
              <w:t>Cardbus</w:t>
            </w:r>
            <w:proofErr w:type="spellEnd"/>
            <w:r>
              <w:t xml:space="preserve"> CIS Pointer (Not Supported)</w:t>
            </w:r>
          </w:p>
        </w:tc>
      </w:tr>
      <w:tr w:rsidR="00DE0A8C" w14:paraId="718AA991" w14:textId="77777777" w:rsidTr="004B79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34"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jc w:val="center"/>
          <w:trPrChange w:id="235" w:author="am maz" w:date="2020-08-27T08:49:00Z">
            <w:trPr>
              <w:cantSplit/>
              <w:jc w:val="center"/>
            </w:trPr>
          </w:trPrChange>
        </w:trPr>
        <w:tc>
          <w:tcPr>
            <w:tcW w:w="1458" w:type="dxa"/>
            <w:tcPrChange w:id="236" w:author="am maz" w:date="2020-08-27T08:49:00Z">
              <w:tcPr>
                <w:tcW w:w="1458" w:type="dxa"/>
              </w:tcPr>
            </w:tcPrChange>
          </w:tcPr>
          <w:p w14:paraId="718AA98E" w14:textId="77777777" w:rsidR="00DE0A8C" w:rsidRDefault="00DE0A8C">
            <w:pPr>
              <w:pStyle w:val="normalnospace"/>
            </w:pPr>
            <w:r>
              <w:t>0x2C</w:t>
            </w:r>
          </w:p>
        </w:tc>
        <w:tc>
          <w:tcPr>
            <w:tcW w:w="3024" w:type="dxa"/>
            <w:gridSpan w:val="2"/>
            <w:tcPrChange w:id="237" w:author="am maz" w:date="2020-08-27T08:49:00Z">
              <w:tcPr>
                <w:tcW w:w="3024" w:type="dxa"/>
                <w:gridSpan w:val="2"/>
              </w:tcPr>
            </w:tcPrChange>
          </w:tcPr>
          <w:p w14:paraId="718AA98F" w14:textId="77777777" w:rsidR="00DE0A8C" w:rsidRDefault="00DE0A8C">
            <w:pPr>
              <w:pStyle w:val="normalnospace"/>
              <w:jc w:val="center"/>
            </w:pPr>
            <w:r>
              <w:t>Subsystem ID</w:t>
            </w:r>
          </w:p>
        </w:tc>
        <w:tc>
          <w:tcPr>
            <w:tcW w:w="3024" w:type="dxa"/>
            <w:gridSpan w:val="2"/>
            <w:tcPrChange w:id="238" w:author="am maz" w:date="2020-08-27T08:49:00Z">
              <w:tcPr>
                <w:tcW w:w="3024" w:type="dxa"/>
                <w:gridSpan w:val="2"/>
              </w:tcPr>
            </w:tcPrChange>
          </w:tcPr>
          <w:p w14:paraId="718AA990" w14:textId="77777777" w:rsidR="00DE0A8C" w:rsidRDefault="00DE0A8C">
            <w:pPr>
              <w:pStyle w:val="normalnospace"/>
              <w:jc w:val="center"/>
            </w:pPr>
            <w:r>
              <w:t>Subsystem Vendor ID</w:t>
            </w:r>
          </w:p>
        </w:tc>
      </w:tr>
      <w:tr w:rsidR="00DE0A8C" w14:paraId="718AA994" w14:textId="77777777" w:rsidTr="004B79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39"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jc w:val="center"/>
          <w:trPrChange w:id="240" w:author="am maz" w:date="2020-08-27T08:49:00Z">
            <w:trPr>
              <w:cantSplit/>
              <w:jc w:val="center"/>
            </w:trPr>
          </w:trPrChange>
        </w:trPr>
        <w:tc>
          <w:tcPr>
            <w:tcW w:w="1458" w:type="dxa"/>
            <w:tcPrChange w:id="241" w:author="am maz" w:date="2020-08-27T08:49:00Z">
              <w:tcPr>
                <w:tcW w:w="1458" w:type="dxa"/>
              </w:tcPr>
            </w:tcPrChange>
          </w:tcPr>
          <w:p w14:paraId="718AA992" w14:textId="77777777" w:rsidR="00DE0A8C" w:rsidRDefault="00DE0A8C">
            <w:pPr>
              <w:pStyle w:val="normalnospace"/>
            </w:pPr>
            <w:r>
              <w:t>0x30</w:t>
            </w:r>
          </w:p>
        </w:tc>
        <w:tc>
          <w:tcPr>
            <w:tcW w:w="6048" w:type="dxa"/>
            <w:gridSpan w:val="4"/>
            <w:tcPrChange w:id="242" w:author="am maz" w:date="2020-08-27T08:49:00Z">
              <w:tcPr>
                <w:tcW w:w="6048" w:type="dxa"/>
                <w:gridSpan w:val="4"/>
              </w:tcPr>
            </w:tcPrChange>
          </w:tcPr>
          <w:p w14:paraId="718AA993" w14:textId="77777777" w:rsidR="00DE0A8C" w:rsidRDefault="00DE0A8C">
            <w:pPr>
              <w:pStyle w:val="normalnospace"/>
              <w:jc w:val="center"/>
            </w:pPr>
            <w:r>
              <w:t>PCI Base Address for Expansion ROM</w:t>
            </w:r>
          </w:p>
        </w:tc>
      </w:tr>
      <w:tr w:rsidR="00DE0A8C" w14:paraId="718AA997" w14:textId="77777777" w:rsidTr="004B79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43"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jc w:val="center"/>
          <w:trPrChange w:id="244" w:author="am maz" w:date="2020-08-27T08:49:00Z">
            <w:trPr>
              <w:cantSplit/>
              <w:jc w:val="center"/>
            </w:trPr>
          </w:trPrChange>
        </w:trPr>
        <w:tc>
          <w:tcPr>
            <w:tcW w:w="1458" w:type="dxa"/>
            <w:tcPrChange w:id="245" w:author="am maz" w:date="2020-08-27T08:49:00Z">
              <w:tcPr>
                <w:tcW w:w="1458" w:type="dxa"/>
              </w:tcPr>
            </w:tcPrChange>
          </w:tcPr>
          <w:p w14:paraId="718AA995" w14:textId="77777777" w:rsidR="00DE0A8C" w:rsidRDefault="00DE0A8C">
            <w:pPr>
              <w:pStyle w:val="normalnospace"/>
            </w:pPr>
            <w:r>
              <w:t>0x34</w:t>
            </w:r>
          </w:p>
        </w:tc>
        <w:tc>
          <w:tcPr>
            <w:tcW w:w="6048" w:type="dxa"/>
            <w:gridSpan w:val="4"/>
            <w:tcPrChange w:id="246" w:author="am maz" w:date="2020-08-27T08:49:00Z">
              <w:tcPr>
                <w:tcW w:w="6048" w:type="dxa"/>
                <w:gridSpan w:val="4"/>
              </w:tcPr>
            </w:tcPrChange>
          </w:tcPr>
          <w:p w14:paraId="718AA996" w14:textId="77777777" w:rsidR="00DE0A8C" w:rsidRDefault="00DE0A8C">
            <w:pPr>
              <w:pStyle w:val="normalnospace"/>
              <w:jc w:val="center"/>
            </w:pPr>
            <w:r>
              <w:t>Reserved</w:t>
            </w:r>
          </w:p>
        </w:tc>
      </w:tr>
      <w:tr w:rsidR="00DE0A8C" w14:paraId="718AA99A" w14:textId="77777777" w:rsidTr="004B79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47"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jc w:val="center"/>
          <w:trPrChange w:id="248" w:author="am maz" w:date="2020-08-27T08:49:00Z">
            <w:trPr>
              <w:cantSplit/>
              <w:jc w:val="center"/>
            </w:trPr>
          </w:trPrChange>
        </w:trPr>
        <w:tc>
          <w:tcPr>
            <w:tcW w:w="1458" w:type="dxa"/>
            <w:tcPrChange w:id="249" w:author="am maz" w:date="2020-08-27T08:49:00Z">
              <w:tcPr>
                <w:tcW w:w="1458" w:type="dxa"/>
              </w:tcPr>
            </w:tcPrChange>
          </w:tcPr>
          <w:p w14:paraId="718AA998" w14:textId="77777777" w:rsidR="00DE0A8C" w:rsidRDefault="00DE0A8C">
            <w:pPr>
              <w:pStyle w:val="normalnospace"/>
            </w:pPr>
            <w:r>
              <w:t>0x38</w:t>
            </w:r>
          </w:p>
        </w:tc>
        <w:tc>
          <w:tcPr>
            <w:tcW w:w="6048" w:type="dxa"/>
            <w:gridSpan w:val="4"/>
            <w:tcPrChange w:id="250" w:author="am maz" w:date="2020-08-27T08:49:00Z">
              <w:tcPr>
                <w:tcW w:w="6048" w:type="dxa"/>
                <w:gridSpan w:val="4"/>
              </w:tcPr>
            </w:tcPrChange>
          </w:tcPr>
          <w:p w14:paraId="718AA999" w14:textId="77777777" w:rsidR="00DE0A8C" w:rsidRDefault="00DE0A8C">
            <w:pPr>
              <w:pStyle w:val="normalnospace"/>
              <w:jc w:val="center"/>
            </w:pPr>
            <w:r>
              <w:t>Reserved</w:t>
            </w:r>
          </w:p>
        </w:tc>
      </w:tr>
      <w:tr w:rsidR="00DE0A8C" w14:paraId="718AA9A0" w14:textId="77777777" w:rsidTr="004B79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51"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252" w:author="am maz" w:date="2020-08-27T08:49:00Z">
            <w:trPr>
              <w:jc w:val="center"/>
            </w:trPr>
          </w:trPrChange>
        </w:trPr>
        <w:tc>
          <w:tcPr>
            <w:tcW w:w="1458" w:type="dxa"/>
            <w:tcPrChange w:id="253" w:author="am maz" w:date="2020-08-27T08:49:00Z">
              <w:tcPr>
                <w:tcW w:w="1458" w:type="dxa"/>
              </w:tcPr>
            </w:tcPrChange>
          </w:tcPr>
          <w:p w14:paraId="718AA99B" w14:textId="77777777" w:rsidR="00DE0A8C" w:rsidRDefault="00DE0A8C">
            <w:pPr>
              <w:pStyle w:val="normalnospace"/>
            </w:pPr>
            <w:r>
              <w:t>0x3C</w:t>
            </w:r>
          </w:p>
        </w:tc>
        <w:tc>
          <w:tcPr>
            <w:tcW w:w="1512" w:type="dxa"/>
            <w:tcPrChange w:id="254" w:author="am maz" w:date="2020-08-27T08:49:00Z">
              <w:tcPr>
                <w:tcW w:w="1512" w:type="dxa"/>
              </w:tcPr>
            </w:tcPrChange>
          </w:tcPr>
          <w:p w14:paraId="718AA99C" w14:textId="77777777" w:rsidR="00DE0A8C" w:rsidRDefault="00DE0A8C">
            <w:pPr>
              <w:pStyle w:val="normalnospace"/>
              <w:jc w:val="center"/>
            </w:pPr>
            <w:r>
              <w:t>Max Latency</w:t>
            </w:r>
          </w:p>
        </w:tc>
        <w:tc>
          <w:tcPr>
            <w:tcW w:w="1512" w:type="dxa"/>
            <w:tcPrChange w:id="255" w:author="am maz" w:date="2020-08-27T08:49:00Z">
              <w:tcPr>
                <w:tcW w:w="1512" w:type="dxa"/>
              </w:tcPr>
            </w:tcPrChange>
          </w:tcPr>
          <w:p w14:paraId="718AA99D" w14:textId="77777777" w:rsidR="00DE0A8C" w:rsidRDefault="00DE0A8C">
            <w:pPr>
              <w:pStyle w:val="normalnospace"/>
              <w:jc w:val="center"/>
            </w:pPr>
            <w:r>
              <w:t>Min Grant</w:t>
            </w:r>
          </w:p>
        </w:tc>
        <w:tc>
          <w:tcPr>
            <w:tcW w:w="1512" w:type="dxa"/>
            <w:tcPrChange w:id="256" w:author="am maz" w:date="2020-08-27T08:49:00Z">
              <w:tcPr>
                <w:tcW w:w="1512" w:type="dxa"/>
              </w:tcPr>
            </w:tcPrChange>
          </w:tcPr>
          <w:p w14:paraId="718AA99E" w14:textId="77777777" w:rsidR="00DE0A8C" w:rsidRDefault="00DE0A8C">
            <w:pPr>
              <w:pStyle w:val="normalnospace"/>
              <w:jc w:val="center"/>
            </w:pPr>
            <w:r>
              <w:t>Interrupt Pin</w:t>
            </w:r>
          </w:p>
        </w:tc>
        <w:tc>
          <w:tcPr>
            <w:tcW w:w="1512" w:type="dxa"/>
            <w:tcPrChange w:id="257" w:author="am maz" w:date="2020-08-27T08:49:00Z">
              <w:tcPr>
                <w:tcW w:w="1512" w:type="dxa"/>
              </w:tcPr>
            </w:tcPrChange>
          </w:tcPr>
          <w:p w14:paraId="718AA99F" w14:textId="77777777" w:rsidR="00DE0A8C" w:rsidRDefault="00DE0A8C">
            <w:pPr>
              <w:pStyle w:val="normalnospace"/>
              <w:jc w:val="center"/>
            </w:pPr>
            <w:r>
              <w:t>Interrupt Line</w:t>
            </w:r>
          </w:p>
        </w:tc>
      </w:tr>
    </w:tbl>
    <w:p w14:paraId="718AA9A1" w14:textId="77777777" w:rsidR="000C5E0F" w:rsidRDefault="000C5E0F" w:rsidP="000C5E0F">
      <w:pPr>
        <w:pStyle w:val="Caption"/>
        <w:jc w:val="center"/>
      </w:pPr>
    </w:p>
    <w:p w14:paraId="718AA9A2" w14:textId="2AFA6568" w:rsidR="00DE0A8C" w:rsidRPr="007A6E9F" w:rsidRDefault="000C5E0F" w:rsidP="000C5E0F">
      <w:pPr>
        <w:pStyle w:val="Caption"/>
        <w:jc w:val="center"/>
        <w:rPr>
          <w:sz w:val="20"/>
          <w:lang w:val="fr-FR"/>
        </w:rPr>
      </w:pPr>
      <w:bookmarkStart w:id="258" w:name="_Toc45274780"/>
      <w:r w:rsidRPr="007A6E9F">
        <w:rPr>
          <w:lang w:val="fr-FR"/>
        </w:rPr>
        <w:t xml:space="preserve">Table </w:t>
      </w:r>
      <w:r>
        <w:fldChar w:fldCharType="begin"/>
      </w:r>
      <w:r w:rsidRPr="007A6E9F">
        <w:rPr>
          <w:lang w:val="fr-FR"/>
        </w:rPr>
        <w:instrText xml:space="preserve"> STYLEREF 1 \s </w:instrText>
      </w:r>
      <w:r>
        <w:fldChar w:fldCharType="separate"/>
      </w:r>
      <w:r w:rsidR="004B0F12">
        <w:rPr>
          <w:noProof/>
          <w:lang w:val="fr-FR"/>
        </w:rPr>
        <w:t>2</w:t>
      </w:r>
      <w:r>
        <w:fldChar w:fldCharType="end"/>
      </w:r>
      <w:r w:rsidRPr="007A6E9F">
        <w:rPr>
          <w:lang w:val="fr-FR"/>
        </w:rPr>
        <w:t>.</w:t>
      </w:r>
      <w:r>
        <w:fldChar w:fldCharType="begin"/>
      </w:r>
      <w:r w:rsidRPr="007A6E9F">
        <w:rPr>
          <w:lang w:val="fr-FR"/>
        </w:rPr>
        <w:instrText xml:space="preserve"> SEQ Table \* ARABIC \s 1 </w:instrText>
      </w:r>
      <w:r>
        <w:fldChar w:fldCharType="separate"/>
      </w:r>
      <w:r w:rsidR="004B0F12">
        <w:rPr>
          <w:noProof/>
          <w:lang w:val="fr-FR"/>
        </w:rPr>
        <w:t>1</w:t>
      </w:r>
      <w:r>
        <w:fldChar w:fldCharType="end"/>
      </w:r>
      <w:r w:rsidRPr="007A6E9F">
        <w:rPr>
          <w:lang w:val="fr-FR"/>
        </w:rPr>
        <w:t xml:space="preserve">: </w:t>
      </w:r>
      <w:proofErr w:type="spellStart"/>
      <w:r w:rsidR="00413E17" w:rsidRPr="004B0F12">
        <w:rPr>
          <w:lang w:val="fr-FR"/>
        </w:rPr>
        <w:t>PCIe</w:t>
      </w:r>
      <w:proofErr w:type="spellEnd"/>
      <w:r w:rsidR="00413E17" w:rsidRPr="004B0F12">
        <w:rPr>
          <w:lang w:val="fr-FR"/>
        </w:rPr>
        <w:t xml:space="preserve">-Mini </w:t>
      </w:r>
      <w:r w:rsidRPr="007A6E9F">
        <w:rPr>
          <w:lang w:val="fr-FR"/>
        </w:rPr>
        <w:t xml:space="preserve">Configuration </w:t>
      </w:r>
      <w:proofErr w:type="spellStart"/>
      <w:r w:rsidRPr="007A6E9F">
        <w:rPr>
          <w:lang w:val="fr-FR"/>
        </w:rPr>
        <w:t>Space</w:t>
      </w:r>
      <w:bookmarkEnd w:id="258"/>
      <w:proofErr w:type="spellEnd"/>
    </w:p>
    <w:p w14:paraId="718AA9A3" w14:textId="77777777" w:rsidR="00DE0A8C" w:rsidRPr="007A6E9F" w:rsidRDefault="00DE0A8C">
      <w:pPr>
        <w:rPr>
          <w:lang w:val="fr-FR"/>
        </w:rPr>
      </w:pPr>
    </w:p>
    <w:p w14:paraId="718AA9A4" w14:textId="77777777" w:rsidR="00326C50" w:rsidRPr="007A6E9F" w:rsidRDefault="00326C50">
      <w:pPr>
        <w:rPr>
          <w:lang w:val="fr-FR"/>
        </w:rPr>
      </w:pPr>
    </w:p>
    <w:p w14:paraId="718AA9A5" w14:textId="77777777" w:rsidR="00326C50" w:rsidRPr="007A6E9F" w:rsidRDefault="00326C50">
      <w:pPr>
        <w:rPr>
          <w:lang w:val="fr-FR"/>
        </w:rPr>
      </w:pPr>
    </w:p>
    <w:p w14:paraId="718AA9A6" w14:textId="77777777" w:rsidR="00326C50" w:rsidRPr="007A6E9F" w:rsidRDefault="00326C50">
      <w:pPr>
        <w:rPr>
          <w:lang w:val="fr-FR"/>
        </w:rPr>
      </w:pPr>
    </w:p>
    <w:p w14:paraId="718AA9A7" w14:textId="77777777" w:rsidR="00326C50" w:rsidRPr="007A6E9F" w:rsidRDefault="00326C50">
      <w:pPr>
        <w:rPr>
          <w:lang w:val="fr-FR"/>
        </w:rPr>
      </w:pPr>
    </w:p>
    <w:p w14:paraId="718AA9A8" w14:textId="77777777" w:rsidR="00DE0A8C" w:rsidRDefault="00DE0A8C" w:rsidP="00EE667F">
      <w:pPr>
        <w:ind w:firstLine="720"/>
      </w:pPr>
      <w:r>
        <w:lastRenderedPageBreak/>
        <w:t xml:space="preserve">The card presents the following initial configuration values to the </w:t>
      </w:r>
      <w:r w:rsidR="00413E17">
        <w:t xml:space="preserve">PCIe-Mini </w:t>
      </w:r>
      <w:r>
        <w:t>system, based on the values stored in the device.</w:t>
      </w:r>
    </w:p>
    <w:p w14:paraId="718AA9A9" w14:textId="77777777" w:rsidR="00EE667F" w:rsidRDefault="00EE667F" w:rsidP="00EE667F">
      <w:pPr>
        <w:ind w:firstLine="720"/>
      </w:pPr>
    </w:p>
    <w:p w14:paraId="718AA9AA" w14:textId="77777777" w:rsidR="00326C50" w:rsidRDefault="00326C50"/>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Change w:id="259" w:author="am maz" w:date="2020-08-27T08:49:00Z">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PrChange>
      </w:tblPr>
      <w:tblGrid>
        <w:gridCol w:w="2538"/>
        <w:gridCol w:w="6318"/>
        <w:tblGridChange w:id="260">
          <w:tblGrid>
            <w:gridCol w:w="2538"/>
            <w:gridCol w:w="6318"/>
          </w:tblGrid>
        </w:tblGridChange>
      </w:tblGrid>
      <w:tr w:rsidR="00DE0A8C" w14:paraId="718AA9AD" w14:textId="77777777" w:rsidTr="004D744F">
        <w:trPr>
          <w:jc w:val="center"/>
          <w:trPrChange w:id="261" w:author="am maz" w:date="2020-08-27T08:49:00Z">
            <w:trPr>
              <w:jc w:val="center"/>
            </w:trPr>
          </w:trPrChange>
        </w:trPr>
        <w:tc>
          <w:tcPr>
            <w:tcW w:w="2538" w:type="dxa"/>
            <w:shd w:val="pct50" w:color="auto" w:fill="FFFFFF"/>
            <w:tcPrChange w:id="262" w:author="am maz" w:date="2020-08-27T08:49:00Z">
              <w:tcPr>
                <w:tcW w:w="2538" w:type="dxa"/>
                <w:shd w:val="pct50" w:color="auto" w:fill="FFFFFF"/>
              </w:tcPr>
            </w:tcPrChange>
          </w:tcPr>
          <w:p w14:paraId="718AA9AB" w14:textId="77777777" w:rsidR="00DE0A8C" w:rsidRDefault="00DE0A8C">
            <w:pPr>
              <w:pStyle w:val="TableHead"/>
              <w:pBdr>
                <w:top w:val="none" w:sz="0" w:space="0" w:color="auto"/>
                <w:left w:val="none" w:sz="0" w:space="0" w:color="auto"/>
                <w:right w:val="none" w:sz="0" w:space="0" w:color="auto"/>
              </w:pBdr>
              <w:shd w:val="clear" w:color="auto" w:fill="auto"/>
            </w:pPr>
            <w:r>
              <w:t>Register</w:t>
            </w:r>
          </w:p>
        </w:tc>
        <w:tc>
          <w:tcPr>
            <w:tcW w:w="6318" w:type="dxa"/>
            <w:shd w:val="pct50" w:color="auto" w:fill="FFFFFF"/>
            <w:tcPrChange w:id="263" w:author="am maz" w:date="2020-08-27T08:49:00Z">
              <w:tcPr>
                <w:tcW w:w="6318" w:type="dxa"/>
                <w:shd w:val="pct50" w:color="auto" w:fill="FFFFFF"/>
              </w:tcPr>
            </w:tcPrChange>
          </w:tcPr>
          <w:p w14:paraId="718AA9AC" w14:textId="77777777" w:rsidR="00DE0A8C" w:rsidRDefault="00DE0A8C">
            <w:pPr>
              <w:pStyle w:val="TableHead"/>
              <w:pBdr>
                <w:top w:val="none" w:sz="0" w:space="0" w:color="auto"/>
                <w:left w:val="none" w:sz="0" w:space="0" w:color="auto"/>
                <w:right w:val="none" w:sz="0" w:space="0" w:color="auto"/>
              </w:pBdr>
              <w:shd w:val="clear" w:color="auto" w:fill="auto"/>
            </w:pPr>
            <w:r>
              <w:t>Value (Meaning)</w:t>
            </w:r>
          </w:p>
        </w:tc>
      </w:tr>
      <w:tr w:rsidR="00DE0A8C" w14:paraId="718AA9B0" w14:textId="77777777" w:rsidTr="004D7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64"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265" w:author="am maz" w:date="2020-08-27T08:49:00Z">
            <w:trPr>
              <w:jc w:val="center"/>
            </w:trPr>
          </w:trPrChange>
        </w:trPr>
        <w:tc>
          <w:tcPr>
            <w:tcW w:w="2538" w:type="dxa"/>
            <w:tcPrChange w:id="266" w:author="am maz" w:date="2020-08-27T08:49:00Z">
              <w:tcPr>
                <w:tcW w:w="2538" w:type="dxa"/>
              </w:tcPr>
            </w:tcPrChange>
          </w:tcPr>
          <w:p w14:paraId="718AA9AE" w14:textId="77777777" w:rsidR="00DE0A8C" w:rsidRDefault="00DE0A8C">
            <w:pPr>
              <w:pStyle w:val="normalnospace"/>
            </w:pPr>
            <w:r>
              <w:t>Vendor ID</w:t>
            </w:r>
          </w:p>
        </w:tc>
        <w:tc>
          <w:tcPr>
            <w:tcW w:w="6318" w:type="dxa"/>
            <w:tcPrChange w:id="267" w:author="am maz" w:date="2020-08-27T08:49:00Z">
              <w:tcPr>
                <w:tcW w:w="6318" w:type="dxa"/>
              </w:tcPr>
            </w:tcPrChange>
          </w:tcPr>
          <w:p w14:paraId="718AA9AF" w14:textId="77777777" w:rsidR="00DE0A8C" w:rsidRDefault="00DE0A8C" w:rsidP="00413E17">
            <w:pPr>
              <w:pStyle w:val="normalnospace"/>
            </w:pPr>
            <w:r>
              <w:t>0x</w:t>
            </w:r>
            <w:r w:rsidR="00413E17">
              <w:t>13C5</w:t>
            </w:r>
            <w:r>
              <w:t xml:space="preserve"> (</w:t>
            </w:r>
            <w:r w:rsidR="00413E17">
              <w:t>Alphi technology Corporation</w:t>
            </w:r>
            <w:r>
              <w:t>)</w:t>
            </w:r>
          </w:p>
        </w:tc>
      </w:tr>
      <w:tr w:rsidR="00DE0A8C" w14:paraId="718AA9B3" w14:textId="77777777" w:rsidTr="004D7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68"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269" w:author="am maz" w:date="2020-08-27T08:49:00Z">
            <w:trPr>
              <w:jc w:val="center"/>
            </w:trPr>
          </w:trPrChange>
        </w:trPr>
        <w:tc>
          <w:tcPr>
            <w:tcW w:w="2538" w:type="dxa"/>
            <w:tcPrChange w:id="270" w:author="am maz" w:date="2020-08-27T08:49:00Z">
              <w:tcPr>
                <w:tcW w:w="2538" w:type="dxa"/>
              </w:tcPr>
            </w:tcPrChange>
          </w:tcPr>
          <w:p w14:paraId="718AA9B1" w14:textId="77777777" w:rsidR="00DE0A8C" w:rsidRDefault="00DE0A8C">
            <w:pPr>
              <w:pStyle w:val="normalnospace"/>
            </w:pPr>
            <w:r>
              <w:t>Device ID</w:t>
            </w:r>
          </w:p>
        </w:tc>
        <w:tc>
          <w:tcPr>
            <w:tcW w:w="6318" w:type="dxa"/>
            <w:tcPrChange w:id="271" w:author="am maz" w:date="2020-08-27T08:49:00Z">
              <w:tcPr>
                <w:tcW w:w="6318" w:type="dxa"/>
              </w:tcPr>
            </w:tcPrChange>
          </w:tcPr>
          <w:p w14:paraId="718AA9B2" w14:textId="77777777" w:rsidR="00413E17" w:rsidRDefault="004079E8" w:rsidP="00413E17">
            <w:pPr>
              <w:pStyle w:val="normalnospace"/>
            </w:pPr>
            <w:r>
              <w:t>0x</w:t>
            </w:r>
            <w:r w:rsidR="00413E17">
              <w:t>05</w:t>
            </w:r>
            <w:r w:rsidR="009A3CC8">
              <w:t>08</w:t>
            </w:r>
            <w:r w:rsidR="00DE0A8C">
              <w:t xml:space="preserve"> (</w:t>
            </w:r>
            <w:r w:rsidR="002C6CC8">
              <w:t>PCI</w:t>
            </w:r>
            <w:r w:rsidR="00BB2918">
              <w:t>e</w:t>
            </w:r>
            <w:r w:rsidR="00982520">
              <w:t>-</w:t>
            </w:r>
            <w:r w:rsidR="00C3725E">
              <w:t>Mini-</w:t>
            </w:r>
            <w:r w:rsidR="00F93978">
              <w:t>Synchro</w:t>
            </w:r>
            <w:r w:rsidR="00DE0A8C">
              <w:t xml:space="preserve">) </w:t>
            </w:r>
          </w:p>
        </w:tc>
      </w:tr>
      <w:tr w:rsidR="00DE0A8C" w14:paraId="718AA9B6" w14:textId="77777777" w:rsidTr="004D7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72"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273" w:author="am maz" w:date="2020-08-27T08:49:00Z">
            <w:trPr>
              <w:jc w:val="center"/>
            </w:trPr>
          </w:trPrChange>
        </w:trPr>
        <w:tc>
          <w:tcPr>
            <w:tcW w:w="2538" w:type="dxa"/>
            <w:tcPrChange w:id="274" w:author="am maz" w:date="2020-08-27T08:49:00Z">
              <w:tcPr>
                <w:tcW w:w="2538" w:type="dxa"/>
              </w:tcPr>
            </w:tcPrChange>
          </w:tcPr>
          <w:p w14:paraId="718AA9B4" w14:textId="77777777" w:rsidR="00DE0A8C" w:rsidRDefault="00DE0A8C">
            <w:pPr>
              <w:pStyle w:val="normalnospace"/>
            </w:pPr>
            <w:r>
              <w:t>Revision ID</w:t>
            </w:r>
          </w:p>
        </w:tc>
        <w:tc>
          <w:tcPr>
            <w:tcW w:w="6318" w:type="dxa"/>
            <w:tcPrChange w:id="275" w:author="am maz" w:date="2020-08-27T08:49:00Z">
              <w:tcPr>
                <w:tcW w:w="6318" w:type="dxa"/>
              </w:tcPr>
            </w:tcPrChange>
          </w:tcPr>
          <w:p w14:paraId="718AA9B5" w14:textId="77777777" w:rsidR="00DE0A8C" w:rsidRDefault="00DE0A8C">
            <w:pPr>
              <w:pStyle w:val="normalnospace"/>
            </w:pPr>
            <w:r>
              <w:t>0x00</w:t>
            </w:r>
          </w:p>
        </w:tc>
      </w:tr>
      <w:tr w:rsidR="00DE0A8C" w14:paraId="718AA9B9" w14:textId="77777777" w:rsidTr="004D7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76"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277" w:author="am maz" w:date="2020-08-27T08:49:00Z">
            <w:trPr>
              <w:jc w:val="center"/>
            </w:trPr>
          </w:trPrChange>
        </w:trPr>
        <w:tc>
          <w:tcPr>
            <w:tcW w:w="2538" w:type="dxa"/>
            <w:tcPrChange w:id="278" w:author="am maz" w:date="2020-08-27T08:49:00Z">
              <w:tcPr>
                <w:tcW w:w="2538" w:type="dxa"/>
              </w:tcPr>
            </w:tcPrChange>
          </w:tcPr>
          <w:p w14:paraId="718AA9B7" w14:textId="77777777" w:rsidR="00DE0A8C" w:rsidRDefault="00DE0A8C">
            <w:pPr>
              <w:pStyle w:val="normalnospace"/>
            </w:pPr>
            <w:r>
              <w:t>Class Code</w:t>
            </w:r>
          </w:p>
        </w:tc>
        <w:tc>
          <w:tcPr>
            <w:tcW w:w="6318" w:type="dxa"/>
            <w:tcPrChange w:id="279" w:author="am maz" w:date="2020-08-27T08:49:00Z">
              <w:tcPr>
                <w:tcW w:w="6318" w:type="dxa"/>
              </w:tcPr>
            </w:tcPrChange>
          </w:tcPr>
          <w:p w14:paraId="718AA9B8" w14:textId="77777777" w:rsidR="00DE0A8C" w:rsidRDefault="00DE0A8C">
            <w:pPr>
              <w:pStyle w:val="normalnospace"/>
            </w:pPr>
            <w:r>
              <w:t>0xff0000 (Device does not fit into defined class codes)</w:t>
            </w:r>
          </w:p>
        </w:tc>
      </w:tr>
      <w:tr w:rsidR="00DE0A8C" w14:paraId="718AA9BC" w14:textId="77777777" w:rsidTr="004D7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80"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281" w:author="am maz" w:date="2020-08-27T08:49:00Z">
            <w:trPr>
              <w:jc w:val="center"/>
            </w:trPr>
          </w:trPrChange>
        </w:trPr>
        <w:tc>
          <w:tcPr>
            <w:tcW w:w="2538" w:type="dxa"/>
            <w:tcPrChange w:id="282" w:author="am maz" w:date="2020-08-27T08:49:00Z">
              <w:tcPr>
                <w:tcW w:w="2538" w:type="dxa"/>
              </w:tcPr>
            </w:tcPrChange>
          </w:tcPr>
          <w:p w14:paraId="718AA9BA" w14:textId="77777777" w:rsidR="00DE0A8C" w:rsidRDefault="00DE0A8C">
            <w:pPr>
              <w:pStyle w:val="normalnospace"/>
            </w:pPr>
            <w:r>
              <w:t>Interrupt Line</w:t>
            </w:r>
          </w:p>
        </w:tc>
        <w:tc>
          <w:tcPr>
            <w:tcW w:w="6318" w:type="dxa"/>
            <w:tcPrChange w:id="283" w:author="am maz" w:date="2020-08-27T08:49:00Z">
              <w:tcPr>
                <w:tcW w:w="6318" w:type="dxa"/>
              </w:tcPr>
            </w:tcPrChange>
          </w:tcPr>
          <w:p w14:paraId="718AA9BB" w14:textId="77777777" w:rsidR="00DE0A8C" w:rsidRDefault="00DE0A8C">
            <w:pPr>
              <w:pStyle w:val="normalnospace"/>
            </w:pPr>
            <w:r>
              <w:t>0xff</w:t>
            </w:r>
          </w:p>
        </w:tc>
      </w:tr>
      <w:tr w:rsidR="00DE0A8C" w14:paraId="718AA9BF" w14:textId="77777777" w:rsidTr="004D7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84"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285" w:author="am maz" w:date="2020-08-27T08:49:00Z">
            <w:trPr>
              <w:jc w:val="center"/>
            </w:trPr>
          </w:trPrChange>
        </w:trPr>
        <w:tc>
          <w:tcPr>
            <w:tcW w:w="2538" w:type="dxa"/>
            <w:tcPrChange w:id="286" w:author="am maz" w:date="2020-08-27T08:49:00Z">
              <w:tcPr>
                <w:tcW w:w="2538" w:type="dxa"/>
              </w:tcPr>
            </w:tcPrChange>
          </w:tcPr>
          <w:p w14:paraId="718AA9BD" w14:textId="77777777" w:rsidR="00DE0A8C" w:rsidRDefault="00DE0A8C">
            <w:pPr>
              <w:pStyle w:val="normalnospace"/>
            </w:pPr>
            <w:r>
              <w:t>Interrupt Pin</w:t>
            </w:r>
          </w:p>
        </w:tc>
        <w:tc>
          <w:tcPr>
            <w:tcW w:w="6318" w:type="dxa"/>
            <w:tcPrChange w:id="287" w:author="am maz" w:date="2020-08-27T08:49:00Z">
              <w:tcPr>
                <w:tcW w:w="6318" w:type="dxa"/>
              </w:tcPr>
            </w:tcPrChange>
          </w:tcPr>
          <w:p w14:paraId="718AA9BE" w14:textId="77777777" w:rsidR="00DE0A8C" w:rsidRDefault="00DE0A8C">
            <w:pPr>
              <w:pStyle w:val="normalnospace"/>
            </w:pPr>
            <w:r>
              <w:t>A</w:t>
            </w:r>
          </w:p>
        </w:tc>
      </w:tr>
      <w:tr w:rsidR="00DE0A8C" w14:paraId="718AA9C2" w14:textId="77777777" w:rsidTr="004D7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88"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289" w:author="am maz" w:date="2020-08-27T08:49:00Z">
            <w:trPr>
              <w:jc w:val="center"/>
            </w:trPr>
          </w:trPrChange>
        </w:trPr>
        <w:tc>
          <w:tcPr>
            <w:tcW w:w="2538" w:type="dxa"/>
            <w:tcPrChange w:id="290" w:author="am maz" w:date="2020-08-27T08:49:00Z">
              <w:tcPr>
                <w:tcW w:w="2538" w:type="dxa"/>
              </w:tcPr>
            </w:tcPrChange>
          </w:tcPr>
          <w:p w14:paraId="718AA9C0" w14:textId="77777777" w:rsidR="00DE0A8C" w:rsidRDefault="00DE0A8C">
            <w:pPr>
              <w:pStyle w:val="normalnospace"/>
            </w:pPr>
            <w:r>
              <w:t>Multifunction Device</w:t>
            </w:r>
          </w:p>
        </w:tc>
        <w:tc>
          <w:tcPr>
            <w:tcW w:w="6318" w:type="dxa"/>
            <w:tcPrChange w:id="291" w:author="am maz" w:date="2020-08-27T08:49:00Z">
              <w:tcPr>
                <w:tcW w:w="6318" w:type="dxa"/>
              </w:tcPr>
            </w:tcPrChange>
          </w:tcPr>
          <w:p w14:paraId="718AA9C1" w14:textId="77777777" w:rsidR="00DE0A8C" w:rsidRDefault="00DE0A8C">
            <w:pPr>
              <w:pStyle w:val="normalnospace"/>
            </w:pPr>
            <w:r>
              <w:t>No</w:t>
            </w:r>
          </w:p>
        </w:tc>
      </w:tr>
      <w:tr w:rsidR="00DE0A8C" w14:paraId="718AA9C5" w14:textId="77777777" w:rsidTr="004D7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92"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293" w:author="am maz" w:date="2020-08-27T08:49:00Z">
            <w:trPr>
              <w:jc w:val="center"/>
            </w:trPr>
          </w:trPrChange>
        </w:trPr>
        <w:tc>
          <w:tcPr>
            <w:tcW w:w="2538" w:type="dxa"/>
            <w:tcPrChange w:id="294" w:author="am maz" w:date="2020-08-27T08:49:00Z">
              <w:tcPr>
                <w:tcW w:w="2538" w:type="dxa"/>
              </w:tcPr>
            </w:tcPrChange>
          </w:tcPr>
          <w:p w14:paraId="718AA9C3" w14:textId="77777777" w:rsidR="00DE0A8C" w:rsidRDefault="00DE0A8C">
            <w:pPr>
              <w:pStyle w:val="normalnospace"/>
            </w:pPr>
            <w:r>
              <w:t xml:space="preserve">Build </w:t>
            </w:r>
            <w:proofErr w:type="gramStart"/>
            <w:r>
              <w:t>In</w:t>
            </w:r>
            <w:proofErr w:type="gramEnd"/>
            <w:r>
              <w:t xml:space="preserve"> </w:t>
            </w:r>
            <w:proofErr w:type="spellStart"/>
            <w:r>
              <w:t>Self Test</w:t>
            </w:r>
            <w:proofErr w:type="spellEnd"/>
          </w:p>
        </w:tc>
        <w:tc>
          <w:tcPr>
            <w:tcW w:w="6318" w:type="dxa"/>
            <w:tcPrChange w:id="295" w:author="am maz" w:date="2020-08-27T08:49:00Z">
              <w:tcPr>
                <w:tcW w:w="6318" w:type="dxa"/>
              </w:tcPr>
            </w:tcPrChange>
          </w:tcPr>
          <w:p w14:paraId="718AA9C4" w14:textId="77777777" w:rsidR="00DE0A8C" w:rsidRDefault="00DE0A8C">
            <w:pPr>
              <w:pStyle w:val="normalnospace"/>
            </w:pPr>
            <w:r>
              <w:t>No</w:t>
            </w:r>
          </w:p>
        </w:tc>
      </w:tr>
      <w:tr w:rsidR="00DE0A8C" w14:paraId="718AA9C8" w14:textId="77777777" w:rsidTr="004D7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96"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297" w:author="am maz" w:date="2020-08-27T08:49:00Z">
            <w:trPr>
              <w:jc w:val="center"/>
            </w:trPr>
          </w:trPrChange>
        </w:trPr>
        <w:tc>
          <w:tcPr>
            <w:tcW w:w="2538" w:type="dxa"/>
            <w:tcPrChange w:id="298" w:author="am maz" w:date="2020-08-27T08:49:00Z">
              <w:tcPr>
                <w:tcW w:w="2538" w:type="dxa"/>
              </w:tcPr>
            </w:tcPrChange>
          </w:tcPr>
          <w:p w14:paraId="718AA9C6" w14:textId="77777777" w:rsidR="00DE0A8C" w:rsidRDefault="00DE0A8C">
            <w:pPr>
              <w:pStyle w:val="normalnospace"/>
            </w:pPr>
            <w:r>
              <w:t>Latency Timer</w:t>
            </w:r>
          </w:p>
        </w:tc>
        <w:tc>
          <w:tcPr>
            <w:tcW w:w="6318" w:type="dxa"/>
            <w:tcPrChange w:id="299" w:author="am maz" w:date="2020-08-27T08:49:00Z">
              <w:tcPr>
                <w:tcW w:w="6318" w:type="dxa"/>
              </w:tcPr>
            </w:tcPrChange>
          </w:tcPr>
          <w:p w14:paraId="718AA9C7" w14:textId="77777777" w:rsidR="00DE0A8C" w:rsidRDefault="00DE0A8C">
            <w:pPr>
              <w:pStyle w:val="normalnospace"/>
            </w:pPr>
            <w:r>
              <w:t>0x00</w:t>
            </w:r>
          </w:p>
        </w:tc>
      </w:tr>
      <w:tr w:rsidR="00DE0A8C" w14:paraId="718AA9CB" w14:textId="77777777" w:rsidTr="004D7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00"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301" w:author="am maz" w:date="2020-08-27T08:49:00Z">
            <w:trPr>
              <w:jc w:val="center"/>
            </w:trPr>
          </w:trPrChange>
        </w:trPr>
        <w:tc>
          <w:tcPr>
            <w:tcW w:w="2538" w:type="dxa"/>
            <w:tcPrChange w:id="302" w:author="am maz" w:date="2020-08-27T08:49:00Z">
              <w:tcPr>
                <w:tcW w:w="2538" w:type="dxa"/>
              </w:tcPr>
            </w:tcPrChange>
          </w:tcPr>
          <w:p w14:paraId="718AA9C9" w14:textId="77777777" w:rsidR="00DE0A8C" w:rsidRDefault="00DE0A8C">
            <w:pPr>
              <w:pStyle w:val="normalnospace"/>
            </w:pPr>
            <w:r>
              <w:t>Minimum Grant</w:t>
            </w:r>
          </w:p>
        </w:tc>
        <w:tc>
          <w:tcPr>
            <w:tcW w:w="6318" w:type="dxa"/>
            <w:tcPrChange w:id="303" w:author="am maz" w:date="2020-08-27T08:49:00Z">
              <w:tcPr>
                <w:tcW w:w="6318" w:type="dxa"/>
              </w:tcPr>
            </w:tcPrChange>
          </w:tcPr>
          <w:p w14:paraId="718AA9CA" w14:textId="77777777" w:rsidR="00DE0A8C" w:rsidRDefault="00DE0A8C">
            <w:pPr>
              <w:pStyle w:val="normalnospace"/>
            </w:pPr>
            <w:r>
              <w:t>0x00</w:t>
            </w:r>
          </w:p>
        </w:tc>
      </w:tr>
      <w:tr w:rsidR="00DE0A8C" w14:paraId="718AA9CE" w14:textId="77777777" w:rsidTr="004D7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04"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305" w:author="am maz" w:date="2020-08-27T08:49:00Z">
            <w:trPr>
              <w:jc w:val="center"/>
            </w:trPr>
          </w:trPrChange>
        </w:trPr>
        <w:tc>
          <w:tcPr>
            <w:tcW w:w="2538" w:type="dxa"/>
            <w:tcPrChange w:id="306" w:author="am maz" w:date="2020-08-27T08:49:00Z">
              <w:tcPr>
                <w:tcW w:w="2538" w:type="dxa"/>
              </w:tcPr>
            </w:tcPrChange>
          </w:tcPr>
          <w:p w14:paraId="718AA9CC" w14:textId="77777777" w:rsidR="00DE0A8C" w:rsidRDefault="00DE0A8C">
            <w:pPr>
              <w:pStyle w:val="normalnospace"/>
            </w:pPr>
            <w:r>
              <w:t>Maximum Latency</w:t>
            </w:r>
          </w:p>
        </w:tc>
        <w:tc>
          <w:tcPr>
            <w:tcW w:w="6318" w:type="dxa"/>
            <w:tcPrChange w:id="307" w:author="am maz" w:date="2020-08-27T08:49:00Z">
              <w:tcPr>
                <w:tcW w:w="6318" w:type="dxa"/>
              </w:tcPr>
            </w:tcPrChange>
          </w:tcPr>
          <w:p w14:paraId="718AA9CD" w14:textId="77777777" w:rsidR="00DE0A8C" w:rsidRDefault="00DE0A8C">
            <w:pPr>
              <w:pStyle w:val="normalnospace"/>
            </w:pPr>
            <w:r>
              <w:t>0x00</w:t>
            </w:r>
          </w:p>
        </w:tc>
      </w:tr>
      <w:tr w:rsidR="00DE0A8C" w14:paraId="718AA9D1" w14:textId="77777777" w:rsidTr="004D7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08"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309" w:author="am maz" w:date="2020-08-27T08:49:00Z">
            <w:trPr>
              <w:jc w:val="center"/>
            </w:trPr>
          </w:trPrChange>
        </w:trPr>
        <w:tc>
          <w:tcPr>
            <w:tcW w:w="2538" w:type="dxa"/>
            <w:tcPrChange w:id="310" w:author="am maz" w:date="2020-08-27T08:49:00Z">
              <w:tcPr>
                <w:tcW w:w="2538" w:type="dxa"/>
              </w:tcPr>
            </w:tcPrChange>
          </w:tcPr>
          <w:p w14:paraId="718AA9CF" w14:textId="77777777" w:rsidR="00DE0A8C" w:rsidRDefault="00DE0A8C">
            <w:pPr>
              <w:pStyle w:val="normalnospace"/>
            </w:pPr>
            <w:r>
              <w:t>Base Address 0 Size</w:t>
            </w:r>
          </w:p>
        </w:tc>
        <w:tc>
          <w:tcPr>
            <w:tcW w:w="6318" w:type="dxa"/>
            <w:tcPrChange w:id="311" w:author="am maz" w:date="2020-08-27T08:49:00Z">
              <w:tcPr>
                <w:tcW w:w="6318" w:type="dxa"/>
              </w:tcPr>
            </w:tcPrChange>
          </w:tcPr>
          <w:p w14:paraId="718AA9D0" w14:textId="77777777" w:rsidR="00DE0A8C" w:rsidRDefault="000D44F5">
            <w:pPr>
              <w:pStyle w:val="normalnospace"/>
            </w:pPr>
            <w:r>
              <w:t>16</w:t>
            </w:r>
            <w:r w:rsidR="00982520">
              <w:t>K</w:t>
            </w:r>
            <w:r>
              <w:t xml:space="preserve"> Bytes</w:t>
            </w:r>
            <w:r w:rsidR="00DE0A8C">
              <w:t xml:space="preserve"> Allocated</w:t>
            </w:r>
          </w:p>
        </w:tc>
      </w:tr>
      <w:tr w:rsidR="00DE0A8C" w14:paraId="718AA9D4" w14:textId="77777777" w:rsidTr="004D7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12"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313" w:author="am maz" w:date="2020-08-27T08:49:00Z">
            <w:trPr>
              <w:jc w:val="center"/>
            </w:trPr>
          </w:trPrChange>
        </w:trPr>
        <w:tc>
          <w:tcPr>
            <w:tcW w:w="2538" w:type="dxa"/>
            <w:tcPrChange w:id="314" w:author="am maz" w:date="2020-08-27T08:49:00Z">
              <w:tcPr>
                <w:tcW w:w="2538" w:type="dxa"/>
              </w:tcPr>
            </w:tcPrChange>
          </w:tcPr>
          <w:p w14:paraId="718AA9D2" w14:textId="77777777" w:rsidR="00DE0A8C" w:rsidRDefault="00DE0A8C">
            <w:pPr>
              <w:pStyle w:val="normalnospace"/>
            </w:pPr>
            <w:r>
              <w:t>Base Address 1 Size</w:t>
            </w:r>
          </w:p>
        </w:tc>
        <w:tc>
          <w:tcPr>
            <w:tcW w:w="6318" w:type="dxa"/>
            <w:tcPrChange w:id="315" w:author="am maz" w:date="2020-08-27T08:49:00Z">
              <w:tcPr>
                <w:tcW w:w="6318" w:type="dxa"/>
              </w:tcPr>
            </w:tcPrChange>
          </w:tcPr>
          <w:p w14:paraId="718AA9D3" w14:textId="77777777" w:rsidR="00DE0A8C" w:rsidRDefault="000D44F5">
            <w:pPr>
              <w:pStyle w:val="normalnospace"/>
            </w:pPr>
            <w:r>
              <w:t>Not used</w:t>
            </w:r>
          </w:p>
        </w:tc>
      </w:tr>
      <w:tr w:rsidR="00DE0A8C" w14:paraId="718AA9D7" w14:textId="77777777" w:rsidTr="004D7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16"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317" w:author="am maz" w:date="2020-08-27T08:49:00Z">
            <w:trPr>
              <w:jc w:val="center"/>
            </w:trPr>
          </w:trPrChange>
        </w:trPr>
        <w:tc>
          <w:tcPr>
            <w:tcW w:w="2538" w:type="dxa"/>
            <w:tcPrChange w:id="318" w:author="am maz" w:date="2020-08-27T08:49:00Z">
              <w:tcPr>
                <w:tcW w:w="2538" w:type="dxa"/>
              </w:tcPr>
            </w:tcPrChange>
          </w:tcPr>
          <w:p w14:paraId="718AA9D5" w14:textId="77777777" w:rsidR="00DE0A8C" w:rsidRDefault="00DE0A8C">
            <w:pPr>
              <w:pStyle w:val="normalnospace"/>
            </w:pPr>
            <w:r>
              <w:t>Base Address 2 Size</w:t>
            </w:r>
          </w:p>
        </w:tc>
        <w:tc>
          <w:tcPr>
            <w:tcW w:w="6318" w:type="dxa"/>
            <w:tcPrChange w:id="319" w:author="am maz" w:date="2020-08-27T08:49:00Z">
              <w:tcPr>
                <w:tcW w:w="6318" w:type="dxa"/>
              </w:tcPr>
            </w:tcPrChange>
          </w:tcPr>
          <w:p w14:paraId="718AA9D6" w14:textId="77777777" w:rsidR="00DE0A8C" w:rsidRDefault="000D44F5">
            <w:pPr>
              <w:pStyle w:val="normalnospace"/>
            </w:pPr>
            <w:r>
              <w:t>4K Bytes Allocated</w:t>
            </w:r>
          </w:p>
        </w:tc>
      </w:tr>
      <w:tr w:rsidR="00DE0A8C" w14:paraId="718AA9DA" w14:textId="77777777" w:rsidTr="004D7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20"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321" w:author="am maz" w:date="2020-08-27T08:49:00Z">
            <w:trPr>
              <w:jc w:val="center"/>
            </w:trPr>
          </w:trPrChange>
        </w:trPr>
        <w:tc>
          <w:tcPr>
            <w:tcW w:w="2538" w:type="dxa"/>
            <w:tcPrChange w:id="322" w:author="am maz" w:date="2020-08-27T08:49:00Z">
              <w:tcPr>
                <w:tcW w:w="2538" w:type="dxa"/>
              </w:tcPr>
            </w:tcPrChange>
          </w:tcPr>
          <w:p w14:paraId="718AA9D8" w14:textId="77777777" w:rsidR="00DE0A8C" w:rsidRDefault="00DE0A8C">
            <w:pPr>
              <w:pStyle w:val="normalnospace"/>
            </w:pPr>
            <w:r>
              <w:t>Base Address 3 Size</w:t>
            </w:r>
          </w:p>
        </w:tc>
        <w:tc>
          <w:tcPr>
            <w:tcW w:w="6318" w:type="dxa"/>
            <w:tcPrChange w:id="323" w:author="am maz" w:date="2020-08-27T08:49:00Z">
              <w:tcPr>
                <w:tcW w:w="6318" w:type="dxa"/>
              </w:tcPr>
            </w:tcPrChange>
          </w:tcPr>
          <w:p w14:paraId="718AA9D9" w14:textId="77777777" w:rsidR="00DE0A8C" w:rsidRDefault="00982520">
            <w:pPr>
              <w:pStyle w:val="normalnospace"/>
            </w:pPr>
            <w:r>
              <w:t>No used</w:t>
            </w:r>
          </w:p>
        </w:tc>
      </w:tr>
      <w:tr w:rsidR="00DE0A8C" w14:paraId="718AA9DD" w14:textId="77777777" w:rsidTr="004D7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24"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325" w:author="am maz" w:date="2020-08-27T08:49:00Z">
            <w:trPr>
              <w:jc w:val="center"/>
            </w:trPr>
          </w:trPrChange>
        </w:trPr>
        <w:tc>
          <w:tcPr>
            <w:tcW w:w="2538" w:type="dxa"/>
            <w:tcPrChange w:id="326" w:author="am maz" w:date="2020-08-27T08:49:00Z">
              <w:tcPr>
                <w:tcW w:w="2538" w:type="dxa"/>
              </w:tcPr>
            </w:tcPrChange>
          </w:tcPr>
          <w:p w14:paraId="718AA9DB" w14:textId="77777777" w:rsidR="00DE0A8C" w:rsidRDefault="00DE0A8C">
            <w:pPr>
              <w:pStyle w:val="normalnospace"/>
            </w:pPr>
            <w:r>
              <w:t>Expansion ROM Size</w:t>
            </w:r>
          </w:p>
        </w:tc>
        <w:tc>
          <w:tcPr>
            <w:tcW w:w="6318" w:type="dxa"/>
            <w:tcPrChange w:id="327" w:author="am maz" w:date="2020-08-27T08:49:00Z">
              <w:tcPr>
                <w:tcW w:w="6318" w:type="dxa"/>
              </w:tcPr>
            </w:tcPrChange>
          </w:tcPr>
          <w:p w14:paraId="718AA9DC" w14:textId="77777777" w:rsidR="00DE0A8C" w:rsidRDefault="00DE0A8C">
            <w:pPr>
              <w:pStyle w:val="normalnospace"/>
            </w:pPr>
            <w:r>
              <w:t>None</w:t>
            </w:r>
          </w:p>
        </w:tc>
      </w:tr>
    </w:tbl>
    <w:p w14:paraId="718AA9DE" w14:textId="77777777" w:rsidR="000C5E0F" w:rsidRDefault="000C5E0F" w:rsidP="00FE1A05">
      <w:pPr>
        <w:pStyle w:val="Heading4"/>
        <w:numPr>
          <w:ilvl w:val="0"/>
          <w:numId w:val="0"/>
        </w:numPr>
        <w:tabs>
          <w:tab w:val="left" w:pos="900"/>
        </w:tabs>
        <w:ind w:left="1080"/>
        <w:jc w:val="center"/>
      </w:pPr>
      <w:bookmarkStart w:id="328" w:name="_Toc509630406"/>
      <w:bookmarkStart w:id="329" w:name="_Toc419775629"/>
    </w:p>
    <w:p w14:paraId="718AA9DF" w14:textId="389E75CC" w:rsidR="00FE1A05" w:rsidRPr="007A6E9F" w:rsidRDefault="000C5E0F" w:rsidP="000C5E0F">
      <w:pPr>
        <w:pStyle w:val="Caption"/>
        <w:jc w:val="center"/>
        <w:rPr>
          <w:sz w:val="20"/>
          <w:lang w:val="fr-FR"/>
        </w:rPr>
      </w:pPr>
      <w:bookmarkStart w:id="330" w:name="_Toc45274781"/>
      <w:bookmarkStart w:id="331" w:name="_Toc232478004"/>
      <w:r w:rsidRPr="007A6E9F">
        <w:rPr>
          <w:lang w:val="fr-FR"/>
        </w:rPr>
        <w:t xml:space="preserve">Table </w:t>
      </w:r>
      <w:r>
        <w:fldChar w:fldCharType="begin"/>
      </w:r>
      <w:r w:rsidRPr="007A6E9F">
        <w:rPr>
          <w:lang w:val="fr-FR"/>
        </w:rPr>
        <w:instrText xml:space="preserve"> STYLEREF 1 \s </w:instrText>
      </w:r>
      <w:r>
        <w:fldChar w:fldCharType="separate"/>
      </w:r>
      <w:r w:rsidR="004B0F12">
        <w:rPr>
          <w:noProof/>
          <w:lang w:val="fr-FR"/>
        </w:rPr>
        <w:t>2</w:t>
      </w:r>
      <w:r>
        <w:fldChar w:fldCharType="end"/>
      </w:r>
      <w:r w:rsidRPr="007A6E9F">
        <w:rPr>
          <w:lang w:val="fr-FR"/>
        </w:rPr>
        <w:t>.</w:t>
      </w:r>
      <w:r>
        <w:fldChar w:fldCharType="begin"/>
      </w:r>
      <w:r w:rsidRPr="007A6E9F">
        <w:rPr>
          <w:lang w:val="fr-FR"/>
        </w:rPr>
        <w:instrText xml:space="preserve"> SEQ Table \* ARABIC \s 1 </w:instrText>
      </w:r>
      <w:r>
        <w:fldChar w:fldCharType="separate"/>
      </w:r>
      <w:r w:rsidR="004B0F12">
        <w:rPr>
          <w:noProof/>
          <w:lang w:val="fr-FR"/>
        </w:rPr>
        <w:t>2</w:t>
      </w:r>
      <w:r>
        <w:fldChar w:fldCharType="end"/>
      </w:r>
      <w:r w:rsidR="00645AC3">
        <w:rPr>
          <w:lang w:val="fr-FR"/>
        </w:rPr>
        <w:t xml:space="preserve">: </w:t>
      </w:r>
      <w:proofErr w:type="spellStart"/>
      <w:r w:rsidR="00E562DE">
        <w:rPr>
          <w:lang w:val="fr-FR"/>
        </w:rPr>
        <w:t>PCIe</w:t>
      </w:r>
      <w:proofErr w:type="spellEnd"/>
      <w:r w:rsidR="00E562DE">
        <w:rPr>
          <w:lang w:val="fr-FR"/>
        </w:rPr>
        <w:t>-Mini-Synchro</w:t>
      </w:r>
      <w:r w:rsidR="00413E17" w:rsidRPr="004B0F12">
        <w:rPr>
          <w:lang w:val="fr-FR"/>
        </w:rPr>
        <w:t xml:space="preserve"> </w:t>
      </w:r>
      <w:r w:rsidRPr="007A6E9F">
        <w:rPr>
          <w:lang w:val="fr-FR"/>
        </w:rPr>
        <w:t>Default Configuration</w:t>
      </w:r>
      <w:bookmarkEnd w:id="330"/>
      <w:r w:rsidRPr="007A6E9F">
        <w:rPr>
          <w:lang w:val="fr-FR"/>
        </w:rPr>
        <w:t xml:space="preserve"> </w:t>
      </w:r>
      <w:bookmarkEnd w:id="331"/>
    </w:p>
    <w:p w14:paraId="718AA9E0" w14:textId="77777777" w:rsidR="00DE0A8C" w:rsidRDefault="004D744F" w:rsidP="004D744F">
      <w:pPr>
        <w:pStyle w:val="Heading2"/>
        <w:numPr>
          <w:ilvl w:val="1"/>
          <w:numId w:val="16"/>
        </w:numPr>
      </w:pPr>
      <w:bookmarkStart w:id="332" w:name="_Toc232477484"/>
      <w:bookmarkStart w:id="333" w:name="_Toc232477499"/>
      <w:bookmarkStart w:id="334" w:name="_Toc423517738"/>
      <w:r>
        <w:t>PCI</w:t>
      </w:r>
      <w:r w:rsidR="00645AC3">
        <w:t>e-Mini</w:t>
      </w:r>
      <w:r w:rsidR="00DE0A8C">
        <w:t xml:space="preserve"> Base Address Regions</w:t>
      </w:r>
      <w:bookmarkEnd w:id="328"/>
      <w:bookmarkEnd w:id="332"/>
      <w:bookmarkEnd w:id="333"/>
      <w:bookmarkEnd w:id="334"/>
    </w:p>
    <w:p w14:paraId="718AA9E1" w14:textId="77777777" w:rsidR="00DE0A8C" w:rsidRDefault="00DE0A8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Change w:id="335" w:author="am maz" w:date="2020-08-27T08:49:00Z">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PrChange>
      </w:tblPr>
      <w:tblGrid>
        <w:gridCol w:w="2088"/>
        <w:gridCol w:w="2160"/>
        <w:gridCol w:w="2359"/>
        <w:gridCol w:w="2899"/>
        <w:tblGridChange w:id="336">
          <w:tblGrid>
            <w:gridCol w:w="2088"/>
            <w:gridCol w:w="2160"/>
            <w:gridCol w:w="2359"/>
            <w:gridCol w:w="2899"/>
          </w:tblGrid>
        </w:tblGridChange>
      </w:tblGrid>
      <w:tr w:rsidR="00DE0A8C" w14:paraId="718AA9E6" w14:textId="77777777" w:rsidTr="00413E17">
        <w:tc>
          <w:tcPr>
            <w:tcW w:w="2088" w:type="dxa"/>
            <w:shd w:val="pct50" w:color="auto" w:fill="FFFFFF"/>
            <w:tcPrChange w:id="337" w:author="am maz" w:date="2020-08-27T08:49:00Z">
              <w:tcPr>
                <w:tcW w:w="2088" w:type="dxa"/>
                <w:shd w:val="pct50" w:color="auto" w:fill="FFFFFF"/>
              </w:tcPr>
            </w:tcPrChange>
          </w:tcPr>
          <w:p w14:paraId="718AA9E2" w14:textId="77777777" w:rsidR="00DE0A8C" w:rsidRDefault="00DE0A8C">
            <w:pPr>
              <w:pStyle w:val="TableHead"/>
              <w:pBdr>
                <w:top w:val="none" w:sz="0" w:space="0" w:color="auto"/>
                <w:left w:val="none" w:sz="0" w:space="0" w:color="auto"/>
                <w:right w:val="none" w:sz="0" w:space="0" w:color="auto"/>
              </w:pBdr>
              <w:shd w:val="clear" w:color="auto" w:fill="auto"/>
            </w:pPr>
            <w:r>
              <w:t>HOST Address</w:t>
            </w:r>
          </w:p>
        </w:tc>
        <w:tc>
          <w:tcPr>
            <w:tcW w:w="2160" w:type="dxa"/>
            <w:shd w:val="pct50" w:color="auto" w:fill="FFFFFF"/>
            <w:tcPrChange w:id="338" w:author="am maz" w:date="2020-08-27T08:49:00Z">
              <w:tcPr>
                <w:tcW w:w="2160" w:type="dxa"/>
                <w:shd w:val="pct50" w:color="auto" w:fill="FFFFFF"/>
              </w:tcPr>
            </w:tcPrChange>
          </w:tcPr>
          <w:p w14:paraId="718AA9E3" w14:textId="77777777" w:rsidR="00DE0A8C" w:rsidRDefault="00DE0A8C">
            <w:pPr>
              <w:rPr>
                <w:b/>
                <w:color w:val="FFFFFF"/>
              </w:rPr>
            </w:pPr>
            <w:r>
              <w:rPr>
                <w:b/>
                <w:color w:val="FFFFFF"/>
              </w:rPr>
              <w:t>WIDTH USED</w:t>
            </w:r>
          </w:p>
        </w:tc>
        <w:tc>
          <w:tcPr>
            <w:tcW w:w="2359" w:type="dxa"/>
            <w:shd w:val="pct50" w:color="auto" w:fill="FFFFFF"/>
            <w:tcPrChange w:id="339" w:author="am maz" w:date="2020-08-27T08:49:00Z">
              <w:tcPr>
                <w:tcW w:w="2359" w:type="dxa"/>
                <w:shd w:val="pct50" w:color="auto" w:fill="FFFFFF"/>
              </w:tcPr>
            </w:tcPrChange>
          </w:tcPr>
          <w:p w14:paraId="718AA9E4" w14:textId="77777777" w:rsidR="00DE0A8C" w:rsidRDefault="00DE0A8C">
            <w:pPr>
              <w:pStyle w:val="TableHead"/>
              <w:pBdr>
                <w:top w:val="none" w:sz="0" w:space="0" w:color="auto"/>
                <w:left w:val="none" w:sz="0" w:space="0" w:color="auto"/>
                <w:right w:val="none" w:sz="0" w:space="0" w:color="auto"/>
              </w:pBdr>
              <w:shd w:val="clear" w:color="auto" w:fill="auto"/>
            </w:pPr>
            <w:r>
              <w:t>Description</w:t>
            </w:r>
          </w:p>
        </w:tc>
        <w:tc>
          <w:tcPr>
            <w:tcW w:w="2899" w:type="dxa"/>
            <w:shd w:val="pct50" w:color="auto" w:fill="FFFFFF"/>
            <w:tcPrChange w:id="340" w:author="am maz" w:date="2020-08-27T08:49:00Z">
              <w:tcPr>
                <w:tcW w:w="2899" w:type="dxa"/>
                <w:shd w:val="pct50" w:color="auto" w:fill="FFFFFF"/>
              </w:tcPr>
            </w:tcPrChange>
          </w:tcPr>
          <w:p w14:paraId="718AA9E5" w14:textId="77777777" w:rsidR="00DE0A8C" w:rsidRDefault="00DE0A8C">
            <w:pPr>
              <w:rPr>
                <w:b/>
                <w:color w:val="FFFFFF"/>
              </w:rPr>
            </w:pPr>
            <w:r>
              <w:rPr>
                <w:b/>
                <w:color w:val="FFFFFF"/>
              </w:rPr>
              <w:t>TYPE</w:t>
            </w:r>
          </w:p>
        </w:tc>
      </w:tr>
      <w:tr w:rsidR="00DE0A8C" w14:paraId="718AA9EC" w14:textId="77777777" w:rsidTr="00413E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41"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c>
          <w:tcPr>
            <w:tcW w:w="2088" w:type="dxa"/>
            <w:tcPrChange w:id="342" w:author="am maz" w:date="2020-08-27T08:49:00Z">
              <w:tcPr>
                <w:tcW w:w="2088" w:type="dxa"/>
              </w:tcPr>
            </w:tcPrChange>
          </w:tcPr>
          <w:p w14:paraId="718AA9E7" w14:textId="77777777" w:rsidR="00DE0A8C" w:rsidRDefault="00DE0A8C">
            <w:pPr>
              <w:pStyle w:val="normalnospace"/>
            </w:pPr>
            <w:r>
              <w:t xml:space="preserve">BAR0 </w:t>
            </w:r>
          </w:p>
        </w:tc>
        <w:tc>
          <w:tcPr>
            <w:tcW w:w="2160" w:type="dxa"/>
            <w:tcPrChange w:id="343" w:author="am maz" w:date="2020-08-27T08:49:00Z">
              <w:tcPr>
                <w:tcW w:w="2160" w:type="dxa"/>
              </w:tcPr>
            </w:tcPrChange>
          </w:tcPr>
          <w:p w14:paraId="718AA9E8" w14:textId="77777777" w:rsidR="00DE0A8C" w:rsidRDefault="000D44F5">
            <w:r>
              <w:t xml:space="preserve">16 </w:t>
            </w:r>
            <w:r w:rsidR="00982520">
              <w:t>K</w:t>
            </w:r>
            <w:r>
              <w:t xml:space="preserve"> </w:t>
            </w:r>
            <w:r w:rsidR="00413E17">
              <w:t>bytes</w:t>
            </w:r>
            <w:r w:rsidR="004B79D9">
              <w:t xml:space="preserve"> </w:t>
            </w:r>
          </w:p>
          <w:p w14:paraId="718AA9E9" w14:textId="77777777" w:rsidR="00DE0A8C" w:rsidRDefault="00DE0A8C"/>
        </w:tc>
        <w:tc>
          <w:tcPr>
            <w:tcW w:w="2359" w:type="dxa"/>
            <w:tcPrChange w:id="344" w:author="am maz" w:date="2020-08-27T08:49:00Z">
              <w:tcPr>
                <w:tcW w:w="2359" w:type="dxa"/>
              </w:tcPr>
            </w:tcPrChange>
          </w:tcPr>
          <w:p w14:paraId="718AA9EA" w14:textId="77777777" w:rsidR="00DE0A8C" w:rsidRDefault="00413E17">
            <w:proofErr w:type="spellStart"/>
            <w:r>
              <w:t>PCIexpress</w:t>
            </w:r>
            <w:proofErr w:type="spellEnd"/>
            <w:r>
              <w:t xml:space="preserve"> Control Register</w:t>
            </w:r>
          </w:p>
        </w:tc>
        <w:tc>
          <w:tcPr>
            <w:tcW w:w="2899" w:type="dxa"/>
            <w:tcPrChange w:id="345" w:author="am maz" w:date="2020-08-27T08:49:00Z">
              <w:tcPr>
                <w:tcW w:w="2899" w:type="dxa"/>
              </w:tcPr>
            </w:tcPrChange>
          </w:tcPr>
          <w:p w14:paraId="718AA9EB" w14:textId="77777777" w:rsidR="00DE0A8C" w:rsidRDefault="00413E17">
            <w:r>
              <w:t>I/O</w:t>
            </w:r>
          </w:p>
        </w:tc>
      </w:tr>
      <w:tr w:rsidR="00DE0A8C" w14:paraId="718AA9F2" w14:textId="77777777" w:rsidTr="00413E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46"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c>
          <w:tcPr>
            <w:tcW w:w="2088" w:type="dxa"/>
            <w:tcPrChange w:id="347" w:author="am maz" w:date="2020-08-27T08:49:00Z">
              <w:tcPr>
                <w:tcW w:w="2088" w:type="dxa"/>
              </w:tcPr>
            </w:tcPrChange>
          </w:tcPr>
          <w:p w14:paraId="718AA9ED" w14:textId="77777777" w:rsidR="00DE0A8C" w:rsidRDefault="00DE0A8C">
            <w:pPr>
              <w:pStyle w:val="normalnospace"/>
            </w:pPr>
            <w:r>
              <w:t>BAR2</w:t>
            </w:r>
          </w:p>
        </w:tc>
        <w:tc>
          <w:tcPr>
            <w:tcW w:w="2160" w:type="dxa"/>
            <w:tcPrChange w:id="348" w:author="am maz" w:date="2020-08-27T08:49:00Z">
              <w:tcPr>
                <w:tcW w:w="2160" w:type="dxa"/>
              </w:tcPr>
            </w:tcPrChange>
          </w:tcPr>
          <w:p w14:paraId="718AA9EE" w14:textId="77777777" w:rsidR="00413E17" w:rsidRDefault="00413E17" w:rsidP="00413E17">
            <w:r>
              <w:t>4</w:t>
            </w:r>
            <w:r w:rsidR="000D44F5">
              <w:t xml:space="preserve"> </w:t>
            </w:r>
            <w:r>
              <w:t>K</w:t>
            </w:r>
            <w:r w:rsidR="000D44F5">
              <w:t xml:space="preserve"> </w:t>
            </w:r>
            <w:r>
              <w:t>bytes</w:t>
            </w:r>
          </w:p>
          <w:p w14:paraId="718AA9EF" w14:textId="77777777" w:rsidR="00DE0A8C" w:rsidRDefault="00DE0A8C"/>
        </w:tc>
        <w:tc>
          <w:tcPr>
            <w:tcW w:w="2359" w:type="dxa"/>
            <w:tcPrChange w:id="349" w:author="am maz" w:date="2020-08-27T08:49:00Z">
              <w:tcPr>
                <w:tcW w:w="2359" w:type="dxa"/>
              </w:tcPr>
            </w:tcPrChange>
          </w:tcPr>
          <w:p w14:paraId="718AA9F0" w14:textId="77777777" w:rsidR="00DE0A8C" w:rsidRDefault="00413E17">
            <w:r>
              <w:t>Mini-</w:t>
            </w:r>
            <w:r w:rsidR="000D44F5">
              <w:t>Synchro</w:t>
            </w:r>
            <w:r>
              <w:t xml:space="preserve"> </w:t>
            </w:r>
            <w:r w:rsidRPr="00745D05">
              <w:rPr>
                <w:lang w:val="fr-FR"/>
              </w:rPr>
              <w:t xml:space="preserve">IO </w:t>
            </w:r>
            <w:proofErr w:type="spellStart"/>
            <w:r w:rsidRPr="00745D05">
              <w:rPr>
                <w:lang w:val="fr-FR"/>
              </w:rPr>
              <w:t>Space</w:t>
            </w:r>
            <w:proofErr w:type="spellEnd"/>
          </w:p>
        </w:tc>
        <w:tc>
          <w:tcPr>
            <w:tcW w:w="2899" w:type="dxa"/>
            <w:tcPrChange w:id="350" w:author="am maz" w:date="2020-08-27T08:49:00Z">
              <w:tcPr>
                <w:tcW w:w="2899" w:type="dxa"/>
              </w:tcPr>
            </w:tcPrChange>
          </w:tcPr>
          <w:p w14:paraId="718AA9F1" w14:textId="77777777" w:rsidR="00DE0A8C" w:rsidRDefault="00DE0A8C">
            <w:r>
              <w:t xml:space="preserve"> </w:t>
            </w:r>
            <w:r w:rsidR="00982520">
              <w:t xml:space="preserve"> </w:t>
            </w:r>
          </w:p>
        </w:tc>
      </w:tr>
      <w:tr w:rsidR="00DE0A8C" w14:paraId="718AA9F7" w14:textId="77777777" w:rsidTr="00413E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51"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c>
          <w:tcPr>
            <w:tcW w:w="2088" w:type="dxa"/>
            <w:tcPrChange w:id="352" w:author="am maz" w:date="2020-08-27T08:49:00Z">
              <w:tcPr>
                <w:tcW w:w="2088" w:type="dxa"/>
              </w:tcPr>
            </w:tcPrChange>
          </w:tcPr>
          <w:p w14:paraId="718AA9F3" w14:textId="77777777" w:rsidR="00DE0A8C" w:rsidRDefault="00DE0A8C">
            <w:pPr>
              <w:pStyle w:val="normalnospace"/>
            </w:pPr>
            <w:r>
              <w:t>BAR3</w:t>
            </w:r>
          </w:p>
        </w:tc>
        <w:tc>
          <w:tcPr>
            <w:tcW w:w="2160" w:type="dxa"/>
            <w:tcPrChange w:id="353" w:author="am maz" w:date="2020-08-27T08:49:00Z">
              <w:tcPr>
                <w:tcW w:w="2160" w:type="dxa"/>
              </w:tcPr>
            </w:tcPrChange>
          </w:tcPr>
          <w:p w14:paraId="718AA9F4" w14:textId="77777777" w:rsidR="00DE0A8C" w:rsidRDefault="000D44F5">
            <w:r>
              <w:t>Not used</w:t>
            </w:r>
          </w:p>
        </w:tc>
        <w:tc>
          <w:tcPr>
            <w:tcW w:w="2359" w:type="dxa"/>
            <w:tcPrChange w:id="354" w:author="am maz" w:date="2020-08-27T08:49:00Z">
              <w:tcPr>
                <w:tcW w:w="2359" w:type="dxa"/>
              </w:tcPr>
            </w:tcPrChange>
          </w:tcPr>
          <w:p w14:paraId="718AA9F5" w14:textId="77777777" w:rsidR="00DE0A8C" w:rsidRDefault="00982520">
            <w:r>
              <w:t xml:space="preserve"> </w:t>
            </w:r>
          </w:p>
        </w:tc>
        <w:tc>
          <w:tcPr>
            <w:tcW w:w="2899" w:type="dxa"/>
            <w:tcPrChange w:id="355" w:author="am maz" w:date="2020-08-27T08:49:00Z">
              <w:tcPr>
                <w:tcW w:w="2899" w:type="dxa"/>
              </w:tcPr>
            </w:tcPrChange>
          </w:tcPr>
          <w:p w14:paraId="718AA9F6" w14:textId="77777777" w:rsidR="00DE0A8C" w:rsidRDefault="00982520">
            <w:r>
              <w:t xml:space="preserve"> </w:t>
            </w:r>
          </w:p>
        </w:tc>
      </w:tr>
      <w:tr w:rsidR="00982520" w14:paraId="718AA9FC" w14:textId="77777777" w:rsidTr="00413E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56"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125"/>
          <w:trPrChange w:id="357" w:author="am maz" w:date="2020-08-27T08:49:00Z">
            <w:trPr>
              <w:trHeight w:val="125"/>
            </w:trPr>
          </w:trPrChange>
        </w:trPr>
        <w:tc>
          <w:tcPr>
            <w:tcW w:w="2088" w:type="dxa"/>
            <w:tcPrChange w:id="358" w:author="am maz" w:date="2020-08-27T08:49:00Z">
              <w:tcPr>
                <w:tcW w:w="2088" w:type="dxa"/>
              </w:tcPr>
            </w:tcPrChange>
          </w:tcPr>
          <w:p w14:paraId="718AA9F8" w14:textId="77777777" w:rsidR="00982520" w:rsidRDefault="00982520" w:rsidP="002B4219">
            <w:pPr>
              <w:pStyle w:val="normalnospace"/>
            </w:pPr>
            <w:r>
              <w:t>BAR4</w:t>
            </w:r>
          </w:p>
        </w:tc>
        <w:tc>
          <w:tcPr>
            <w:tcW w:w="2160" w:type="dxa"/>
            <w:tcPrChange w:id="359" w:author="am maz" w:date="2020-08-27T08:49:00Z">
              <w:tcPr>
                <w:tcW w:w="2160" w:type="dxa"/>
              </w:tcPr>
            </w:tcPrChange>
          </w:tcPr>
          <w:p w14:paraId="718AA9F9" w14:textId="77777777" w:rsidR="00982520" w:rsidRDefault="00982520" w:rsidP="002B4219">
            <w:r>
              <w:t>No</w:t>
            </w:r>
            <w:r w:rsidR="000D44F5">
              <w:t>t</w:t>
            </w:r>
            <w:r>
              <w:t xml:space="preserve"> used</w:t>
            </w:r>
          </w:p>
        </w:tc>
        <w:tc>
          <w:tcPr>
            <w:tcW w:w="2359" w:type="dxa"/>
            <w:tcPrChange w:id="360" w:author="am maz" w:date="2020-08-27T08:49:00Z">
              <w:tcPr>
                <w:tcW w:w="2359" w:type="dxa"/>
              </w:tcPr>
            </w:tcPrChange>
          </w:tcPr>
          <w:p w14:paraId="718AA9FA" w14:textId="77777777" w:rsidR="00982520" w:rsidRDefault="00982520" w:rsidP="002B4219">
            <w:r>
              <w:t xml:space="preserve"> </w:t>
            </w:r>
          </w:p>
        </w:tc>
        <w:tc>
          <w:tcPr>
            <w:tcW w:w="2899" w:type="dxa"/>
            <w:tcPrChange w:id="361" w:author="am maz" w:date="2020-08-27T08:49:00Z">
              <w:tcPr>
                <w:tcW w:w="2899" w:type="dxa"/>
              </w:tcPr>
            </w:tcPrChange>
          </w:tcPr>
          <w:p w14:paraId="718AA9FB" w14:textId="77777777" w:rsidR="00982520" w:rsidRDefault="00982520" w:rsidP="002B4219">
            <w:r>
              <w:t xml:space="preserve">  </w:t>
            </w:r>
          </w:p>
        </w:tc>
      </w:tr>
      <w:tr w:rsidR="00982520" w14:paraId="718AAA01" w14:textId="77777777" w:rsidTr="00413E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62" w:author="am maz" w:date="2020-08-27T08:49: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c>
          <w:tcPr>
            <w:tcW w:w="2088" w:type="dxa"/>
            <w:tcPrChange w:id="363" w:author="am maz" w:date="2020-08-27T08:49:00Z">
              <w:tcPr>
                <w:tcW w:w="2088" w:type="dxa"/>
              </w:tcPr>
            </w:tcPrChange>
          </w:tcPr>
          <w:p w14:paraId="718AA9FD" w14:textId="77777777" w:rsidR="00982520" w:rsidRDefault="00982520" w:rsidP="002B4219">
            <w:pPr>
              <w:pStyle w:val="normalnospace"/>
            </w:pPr>
            <w:r>
              <w:t>BAR5</w:t>
            </w:r>
          </w:p>
        </w:tc>
        <w:tc>
          <w:tcPr>
            <w:tcW w:w="2160" w:type="dxa"/>
            <w:tcPrChange w:id="364" w:author="am maz" w:date="2020-08-27T08:49:00Z">
              <w:tcPr>
                <w:tcW w:w="2160" w:type="dxa"/>
              </w:tcPr>
            </w:tcPrChange>
          </w:tcPr>
          <w:p w14:paraId="718AA9FE" w14:textId="77777777" w:rsidR="00982520" w:rsidRDefault="00982520" w:rsidP="002B4219">
            <w:r>
              <w:t>No</w:t>
            </w:r>
            <w:r w:rsidR="000D44F5">
              <w:t>t</w:t>
            </w:r>
            <w:r>
              <w:t xml:space="preserve"> used</w:t>
            </w:r>
          </w:p>
        </w:tc>
        <w:tc>
          <w:tcPr>
            <w:tcW w:w="2359" w:type="dxa"/>
            <w:tcPrChange w:id="365" w:author="am maz" w:date="2020-08-27T08:49:00Z">
              <w:tcPr>
                <w:tcW w:w="2359" w:type="dxa"/>
              </w:tcPr>
            </w:tcPrChange>
          </w:tcPr>
          <w:p w14:paraId="718AA9FF" w14:textId="77777777" w:rsidR="00982520" w:rsidRDefault="00982520" w:rsidP="002B4219">
            <w:r>
              <w:t xml:space="preserve">  </w:t>
            </w:r>
          </w:p>
        </w:tc>
        <w:tc>
          <w:tcPr>
            <w:tcW w:w="2899" w:type="dxa"/>
            <w:tcPrChange w:id="366" w:author="am maz" w:date="2020-08-27T08:49:00Z">
              <w:tcPr>
                <w:tcW w:w="2899" w:type="dxa"/>
              </w:tcPr>
            </w:tcPrChange>
          </w:tcPr>
          <w:p w14:paraId="718AAA00" w14:textId="77777777" w:rsidR="00982520" w:rsidRDefault="00982520" w:rsidP="002B4219">
            <w:r>
              <w:t xml:space="preserve">  </w:t>
            </w:r>
          </w:p>
        </w:tc>
      </w:tr>
    </w:tbl>
    <w:p w14:paraId="718AAA02" w14:textId="77777777" w:rsidR="000C5E0F" w:rsidRDefault="000C5E0F" w:rsidP="000C5E0F">
      <w:pPr>
        <w:pStyle w:val="Caption"/>
        <w:jc w:val="center"/>
      </w:pPr>
    </w:p>
    <w:p w14:paraId="718AAA03" w14:textId="6DDFC895" w:rsidR="009A3CC8" w:rsidRDefault="000C5E0F" w:rsidP="000C5E0F">
      <w:pPr>
        <w:pStyle w:val="Caption"/>
        <w:jc w:val="center"/>
      </w:pPr>
      <w:bookmarkStart w:id="367" w:name="_Toc45274782"/>
      <w:r>
        <w:t xml:space="preserve">Table </w:t>
      </w:r>
      <w:r>
        <w:fldChar w:fldCharType="begin"/>
      </w:r>
      <w:r>
        <w:instrText xml:space="preserve"> STYLEREF 1 \s </w:instrText>
      </w:r>
      <w:r>
        <w:fldChar w:fldCharType="separate"/>
      </w:r>
      <w:r w:rsidR="004B0F12">
        <w:rPr>
          <w:noProof/>
        </w:rPr>
        <w:t>2</w:t>
      </w:r>
      <w:r>
        <w:fldChar w:fldCharType="end"/>
      </w:r>
      <w:r>
        <w:t>.</w:t>
      </w:r>
      <w:r>
        <w:fldChar w:fldCharType="begin"/>
      </w:r>
      <w:r>
        <w:instrText xml:space="preserve"> SEQ Table \* ARABIC \s 1 </w:instrText>
      </w:r>
      <w:r>
        <w:fldChar w:fldCharType="separate"/>
      </w:r>
      <w:r w:rsidR="004B0F12">
        <w:rPr>
          <w:noProof/>
        </w:rPr>
        <w:t>3</w:t>
      </w:r>
      <w:r>
        <w:fldChar w:fldCharType="end"/>
      </w:r>
      <w:r>
        <w:t xml:space="preserve">: </w:t>
      </w:r>
      <w:proofErr w:type="spellStart"/>
      <w:r w:rsidR="00E562DE">
        <w:rPr>
          <w:lang w:val="fr-FR"/>
        </w:rPr>
        <w:t>PCIe</w:t>
      </w:r>
      <w:proofErr w:type="spellEnd"/>
      <w:r w:rsidR="00E562DE">
        <w:rPr>
          <w:lang w:val="fr-FR"/>
        </w:rPr>
        <w:t>-Mini-Synchro</w:t>
      </w:r>
      <w:r w:rsidR="00413E17">
        <w:t xml:space="preserve"> </w:t>
      </w:r>
      <w:r>
        <w:t>Base Address Regions</w:t>
      </w:r>
      <w:bookmarkEnd w:id="367"/>
    </w:p>
    <w:p w14:paraId="718AAA04" w14:textId="77777777" w:rsidR="009A3CC8" w:rsidRDefault="009A3CC8" w:rsidP="000C5E0F">
      <w:pPr>
        <w:pStyle w:val="Caption"/>
        <w:jc w:val="center"/>
      </w:pPr>
    </w:p>
    <w:p w14:paraId="718AAA05" w14:textId="77777777" w:rsidR="009A3CC8" w:rsidRDefault="009A3CC8" w:rsidP="000C5E0F">
      <w:pPr>
        <w:pStyle w:val="Caption"/>
        <w:jc w:val="center"/>
      </w:pPr>
    </w:p>
    <w:p w14:paraId="718AAA06" w14:textId="77777777" w:rsidR="000C5E0F" w:rsidRDefault="000C5E0F" w:rsidP="000C5E0F">
      <w:pPr>
        <w:pStyle w:val="Caption"/>
        <w:jc w:val="center"/>
      </w:pPr>
      <w:r>
        <w:t xml:space="preserve"> </w:t>
      </w:r>
    </w:p>
    <w:p w14:paraId="718AAA07" w14:textId="77777777" w:rsidR="00671539" w:rsidRDefault="00375801" w:rsidP="00671539">
      <w:pPr>
        <w:pStyle w:val="Heading1"/>
      </w:pPr>
      <w:bookmarkStart w:id="368" w:name="_Toc276374778"/>
      <w:r>
        <w:lastRenderedPageBreak/>
        <w:t>Register Description</w:t>
      </w:r>
      <w:bookmarkEnd w:id="368"/>
    </w:p>
    <w:p w14:paraId="718AAA08" w14:textId="77777777" w:rsidR="009A3CC8" w:rsidRDefault="009A3CC8" w:rsidP="009A3CC8">
      <w:pPr>
        <w:pStyle w:val="Heading2"/>
      </w:pPr>
      <w:bookmarkStart w:id="369" w:name="__RefHeading___Toc3467_186197100"/>
      <w:r>
        <w:t>BAR2 Address Map</w:t>
      </w:r>
      <w:bookmarkEnd w:id="369"/>
    </w:p>
    <w:p w14:paraId="718AAA09" w14:textId="77777777" w:rsidR="009A3CC8" w:rsidRPr="00F505B3" w:rsidRDefault="009A3CC8" w:rsidP="009A3CC8">
      <w:pPr>
        <w:pStyle w:val="Standard"/>
      </w:pPr>
    </w:p>
    <w:tbl>
      <w:tblPr>
        <w:tblW w:w="9659" w:type="dxa"/>
        <w:tblInd w:w="-380" w:type="dxa"/>
        <w:tblLayout w:type="fixed"/>
        <w:tblCellMar>
          <w:left w:w="10" w:type="dxa"/>
          <w:right w:w="10" w:type="dxa"/>
        </w:tblCellMar>
        <w:tblLook w:val="0000" w:firstRow="0" w:lastRow="0" w:firstColumn="0" w:lastColumn="0" w:noHBand="0" w:noVBand="0"/>
        <w:tblPrChange w:id="370" w:author="am maz" w:date="2020-08-27T08:49:00Z">
          <w:tblPr>
            <w:tblW w:w="9659" w:type="dxa"/>
            <w:tblInd w:w="-380" w:type="dxa"/>
            <w:tblLayout w:type="fixed"/>
            <w:tblCellMar>
              <w:left w:w="10" w:type="dxa"/>
              <w:right w:w="10" w:type="dxa"/>
            </w:tblCellMar>
            <w:tblLook w:val="0000" w:firstRow="0" w:lastRow="0" w:firstColumn="0" w:lastColumn="0" w:noHBand="0" w:noVBand="0"/>
          </w:tblPr>
        </w:tblPrChange>
      </w:tblPr>
      <w:tblGrid>
        <w:gridCol w:w="1346"/>
        <w:gridCol w:w="2342"/>
        <w:gridCol w:w="722"/>
        <w:gridCol w:w="897"/>
        <w:gridCol w:w="4352"/>
        <w:tblGridChange w:id="371">
          <w:tblGrid>
            <w:gridCol w:w="380"/>
            <w:gridCol w:w="966"/>
            <w:gridCol w:w="380"/>
            <w:gridCol w:w="1962"/>
            <w:gridCol w:w="380"/>
            <w:gridCol w:w="342"/>
            <w:gridCol w:w="380"/>
            <w:gridCol w:w="517"/>
            <w:gridCol w:w="380"/>
            <w:gridCol w:w="3972"/>
            <w:gridCol w:w="380"/>
          </w:tblGrid>
        </w:tblGridChange>
      </w:tblGrid>
      <w:tr w:rsidR="009A3CC8" w14:paraId="718AAA10" w14:textId="77777777" w:rsidTr="005A744A">
        <w:trPr>
          <w:trPrChange w:id="372" w:author="am maz" w:date="2020-08-27T08:49:00Z">
            <w:trPr>
              <w:gridBefore w:val="1"/>
            </w:trPr>
          </w:trPrChange>
        </w:trPr>
        <w:tc>
          <w:tcPr>
            <w:tcW w:w="1346" w:type="dxa"/>
            <w:tcBorders>
              <w:top w:val="single" w:sz="4" w:space="0" w:color="000000"/>
              <w:left w:val="single" w:sz="4" w:space="0" w:color="000000"/>
              <w:bottom w:val="single" w:sz="4" w:space="0" w:color="000000"/>
            </w:tcBorders>
            <w:shd w:val="clear" w:color="auto" w:fill="4F81BD"/>
            <w:tcMar>
              <w:top w:w="0" w:type="dxa"/>
              <w:left w:w="108" w:type="dxa"/>
              <w:bottom w:w="0" w:type="dxa"/>
              <w:right w:w="108" w:type="dxa"/>
            </w:tcMar>
            <w:tcPrChange w:id="373" w:author="am maz" w:date="2020-08-27T08:49:00Z">
              <w:tcPr>
                <w:tcW w:w="1346" w:type="dxa"/>
                <w:gridSpan w:val="2"/>
                <w:tcBorders>
                  <w:top w:val="single" w:sz="4" w:space="0" w:color="000000"/>
                  <w:left w:val="single" w:sz="4" w:space="0" w:color="000000"/>
                  <w:bottom w:val="single" w:sz="4" w:space="0" w:color="000000"/>
                </w:tcBorders>
                <w:shd w:val="clear" w:color="auto" w:fill="4F81BD"/>
                <w:tcMar>
                  <w:top w:w="0" w:type="dxa"/>
                  <w:left w:w="108" w:type="dxa"/>
                  <w:bottom w:w="0" w:type="dxa"/>
                  <w:right w:w="108" w:type="dxa"/>
                </w:tcMar>
              </w:tcPr>
            </w:tcPrChange>
          </w:tcPr>
          <w:p w14:paraId="718AAA0A" w14:textId="77777777" w:rsidR="009A3CC8" w:rsidRDefault="009A3CC8" w:rsidP="005A744A">
            <w:pPr>
              <w:pStyle w:val="Standard"/>
              <w:keepNext/>
              <w:keepLines/>
              <w:rPr>
                <w:b/>
                <w:bCs/>
                <w:color w:val="FFFFFF"/>
              </w:rPr>
            </w:pPr>
            <w:r>
              <w:rPr>
                <w:b/>
                <w:bCs/>
                <w:color w:val="FFFFFF"/>
              </w:rPr>
              <w:t>Address</w:t>
            </w:r>
          </w:p>
          <w:p w14:paraId="718AAA0B" w14:textId="77777777" w:rsidR="009A3CC8" w:rsidRDefault="009A3CC8" w:rsidP="005A744A">
            <w:pPr>
              <w:pStyle w:val="Standard"/>
              <w:rPr>
                <w:b/>
                <w:bCs/>
                <w:color w:val="FFFFFF"/>
              </w:rPr>
            </w:pPr>
            <w:r>
              <w:rPr>
                <w:b/>
                <w:bCs/>
                <w:color w:val="FFFFFF"/>
              </w:rPr>
              <w:t>Offset</w:t>
            </w:r>
          </w:p>
        </w:tc>
        <w:tc>
          <w:tcPr>
            <w:tcW w:w="2342" w:type="dxa"/>
            <w:tcBorders>
              <w:top w:val="single" w:sz="4" w:space="0" w:color="000000"/>
              <w:left w:val="single" w:sz="4" w:space="0" w:color="000000"/>
              <w:bottom w:val="single" w:sz="4" w:space="0" w:color="000000"/>
            </w:tcBorders>
            <w:shd w:val="clear" w:color="auto" w:fill="4F81BD"/>
            <w:tcMar>
              <w:top w:w="0" w:type="dxa"/>
              <w:left w:w="108" w:type="dxa"/>
              <w:bottom w:w="0" w:type="dxa"/>
              <w:right w:w="108" w:type="dxa"/>
            </w:tcMar>
            <w:tcPrChange w:id="374" w:author="am maz" w:date="2020-08-27T08:49:00Z">
              <w:tcPr>
                <w:tcW w:w="2342" w:type="dxa"/>
                <w:gridSpan w:val="2"/>
                <w:tcBorders>
                  <w:top w:val="single" w:sz="4" w:space="0" w:color="000000"/>
                  <w:left w:val="single" w:sz="4" w:space="0" w:color="000000"/>
                  <w:bottom w:val="single" w:sz="4" w:space="0" w:color="000000"/>
                </w:tcBorders>
                <w:shd w:val="clear" w:color="auto" w:fill="4F81BD"/>
                <w:tcMar>
                  <w:top w:w="0" w:type="dxa"/>
                  <w:left w:w="108" w:type="dxa"/>
                  <w:bottom w:w="0" w:type="dxa"/>
                  <w:right w:w="108" w:type="dxa"/>
                </w:tcMar>
              </w:tcPr>
            </w:tcPrChange>
          </w:tcPr>
          <w:p w14:paraId="718AAA0C" w14:textId="77777777" w:rsidR="009A3CC8" w:rsidRDefault="009A3CC8" w:rsidP="005A744A">
            <w:pPr>
              <w:pStyle w:val="Standard"/>
              <w:keepNext/>
              <w:keepLines/>
              <w:rPr>
                <w:b/>
                <w:bCs/>
                <w:color w:val="FFFFFF"/>
              </w:rPr>
            </w:pPr>
            <w:r>
              <w:rPr>
                <w:b/>
                <w:bCs/>
                <w:color w:val="FFFFFF"/>
              </w:rPr>
              <w:t>Module</w:t>
            </w:r>
          </w:p>
        </w:tc>
        <w:tc>
          <w:tcPr>
            <w:tcW w:w="722" w:type="dxa"/>
            <w:tcBorders>
              <w:top w:val="single" w:sz="4" w:space="0" w:color="000000"/>
              <w:left w:val="single" w:sz="4" w:space="0" w:color="000000"/>
              <w:bottom w:val="single" w:sz="4" w:space="0" w:color="000000"/>
            </w:tcBorders>
            <w:shd w:val="clear" w:color="auto" w:fill="4F81BD"/>
            <w:tcMar>
              <w:top w:w="0" w:type="dxa"/>
              <w:left w:w="108" w:type="dxa"/>
              <w:bottom w:w="0" w:type="dxa"/>
              <w:right w:w="108" w:type="dxa"/>
            </w:tcMar>
            <w:tcPrChange w:id="375" w:author="am maz" w:date="2020-08-27T08:49:00Z">
              <w:tcPr>
                <w:tcW w:w="722" w:type="dxa"/>
                <w:gridSpan w:val="2"/>
                <w:tcBorders>
                  <w:top w:val="single" w:sz="4" w:space="0" w:color="000000"/>
                  <w:left w:val="single" w:sz="4" w:space="0" w:color="000000"/>
                  <w:bottom w:val="single" w:sz="4" w:space="0" w:color="000000"/>
                </w:tcBorders>
                <w:shd w:val="clear" w:color="auto" w:fill="4F81BD"/>
                <w:tcMar>
                  <w:top w:w="0" w:type="dxa"/>
                  <w:left w:w="108" w:type="dxa"/>
                  <w:bottom w:w="0" w:type="dxa"/>
                  <w:right w:w="108" w:type="dxa"/>
                </w:tcMar>
              </w:tcPr>
            </w:tcPrChange>
          </w:tcPr>
          <w:p w14:paraId="718AAA0D" w14:textId="77777777" w:rsidR="009A3CC8" w:rsidRDefault="009A3CC8" w:rsidP="005A744A">
            <w:pPr>
              <w:pStyle w:val="Standard"/>
              <w:keepNext/>
              <w:keepLines/>
              <w:rPr>
                <w:b/>
                <w:bCs/>
                <w:color w:val="FFFFFF"/>
              </w:rPr>
            </w:pPr>
            <w:r>
              <w:rPr>
                <w:b/>
                <w:bCs/>
                <w:color w:val="FFFFFF"/>
              </w:rPr>
              <w:t>R/W</w:t>
            </w:r>
          </w:p>
        </w:tc>
        <w:tc>
          <w:tcPr>
            <w:tcW w:w="897" w:type="dxa"/>
            <w:tcBorders>
              <w:top w:val="single" w:sz="4" w:space="0" w:color="000000"/>
              <w:left w:val="single" w:sz="4" w:space="0" w:color="000000"/>
              <w:bottom w:val="single" w:sz="4" w:space="0" w:color="000000"/>
            </w:tcBorders>
            <w:shd w:val="clear" w:color="auto" w:fill="4F81BD"/>
            <w:tcMar>
              <w:top w:w="0" w:type="dxa"/>
              <w:left w:w="108" w:type="dxa"/>
              <w:bottom w:w="0" w:type="dxa"/>
              <w:right w:w="108" w:type="dxa"/>
            </w:tcMar>
            <w:tcPrChange w:id="376" w:author="am maz" w:date="2020-08-27T08:49:00Z">
              <w:tcPr>
                <w:tcW w:w="897" w:type="dxa"/>
                <w:gridSpan w:val="2"/>
                <w:tcBorders>
                  <w:top w:val="single" w:sz="4" w:space="0" w:color="000000"/>
                  <w:left w:val="single" w:sz="4" w:space="0" w:color="000000"/>
                  <w:bottom w:val="single" w:sz="4" w:space="0" w:color="000000"/>
                </w:tcBorders>
                <w:shd w:val="clear" w:color="auto" w:fill="4F81BD"/>
                <w:tcMar>
                  <w:top w:w="0" w:type="dxa"/>
                  <w:left w:w="108" w:type="dxa"/>
                  <w:bottom w:w="0" w:type="dxa"/>
                  <w:right w:w="108" w:type="dxa"/>
                </w:tcMar>
              </w:tcPr>
            </w:tcPrChange>
          </w:tcPr>
          <w:p w14:paraId="718AAA0E" w14:textId="77777777" w:rsidR="009A3CC8" w:rsidRDefault="009A3CC8" w:rsidP="005A744A">
            <w:pPr>
              <w:pStyle w:val="Standard"/>
              <w:keepNext/>
              <w:keepLines/>
              <w:rPr>
                <w:b/>
                <w:bCs/>
                <w:color w:val="FFFFFF"/>
              </w:rPr>
            </w:pPr>
            <w:r>
              <w:rPr>
                <w:b/>
                <w:bCs/>
                <w:color w:val="FFFFFF"/>
              </w:rPr>
              <w:t>Size</w:t>
            </w:r>
          </w:p>
        </w:tc>
        <w:tc>
          <w:tcPr>
            <w:tcW w:w="4352" w:type="dxa"/>
            <w:tcBorders>
              <w:top w:val="single" w:sz="4" w:space="0" w:color="000000"/>
              <w:left w:val="single" w:sz="4" w:space="0" w:color="000000"/>
              <w:bottom w:val="single" w:sz="4" w:space="0" w:color="000000"/>
              <w:right w:val="single" w:sz="4" w:space="0" w:color="000000"/>
            </w:tcBorders>
            <w:shd w:val="clear" w:color="auto" w:fill="4F81BD"/>
            <w:tcMar>
              <w:top w:w="0" w:type="dxa"/>
              <w:left w:w="108" w:type="dxa"/>
              <w:bottom w:w="0" w:type="dxa"/>
              <w:right w:w="108" w:type="dxa"/>
            </w:tcMar>
            <w:tcPrChange w:id="377" w:author="am maz" w:date="2020-08-27T08:49:00Z">
              <w:tcPr>
                <w:tcW w:w="4352" w:type="dxa"/>
                <w:gridSpan w:val="2"/>
                <w:tcBorders>
                  <w:top w:val="single" w:sz="4" w:space="0" w:color="000000"/>
                  <w:left w:val="single" w:sz="4" w:space="0" w:color="000000"/>
                  <w:bottom w:val="single" w:sz="4" w:space="0" w:color="000000"/>
                  <w:right w:val="single" w:sz="4" w:space="0" w:color="000000"/>
                </w:tcBorders>
                <w:shd w:val="clear" w:color="auto" w:fill="4F81BD"/>
                <w:tcMar>
                  <w:top w:w="0" w:type="dxa"/>
                  <w:left w:w="108" w:type="dxa"/>
                  <w:bottom w:w="0" w:type="dxa"/>
                  <w:right w:w="108" w:type="dxa"/>
                </w:tcMar>
              </w:tcPr>
            </w:tcPrChange>
          </w:tcPr>
          <w:p w14:paraId="718AAA0F" w14:textId="77777777" w:rsidR="009A3CC8" w:rsidRDefault="009A3CC8" w:rsidP="005A744A">
            <w:pPr>
              <w:pStyle w:val="Standard"/>
              <w:keepNext/>
              <w:keepLines/>
              <w:rPr>
                <w:b/>
                <w:bCs/>
                <w:color w:val="FFFFFF"/>
              </w:rPr>
            </w:pPr>
            <w:r>
              <w:rPr>
                <w:b/>
                <w:bCs/>
                <w:color w:val="FFFFFF"/>
              </w:rPr>
              <w:t>Description</w:t>
            </w:r>
          </w:p>
        </w:tc>
      </w:tr>
      <w:tr w:rsidR="009A3CC8" w14:paraId="718AAA16" w14:textId="77777777" w:rsidTr="005A744A">
        <w:trPr>
          <w:trPrChange w:id="378" w:author="am maz" w:date="2020-08-27T08:49:00Z">
            <w:trPr>
              <w:gridBefore w:val="1"/>
            </w:trPr>
          </w:trPrChange>
        </w:trPr>
        <w:tc>
          <w:tcPr>
            <w:tcW w:w="1346" w:type="dxa"/>
            <w:tcBorders>
              <w:top w:val="single" w:sz="4" w:space="0" w:color="000000"/>
              <w:left w:val="single" w:sz="4" w:space="0" w:color="000000"/>
              <w:bottom w:val="single" w:sz="4" w:space="0" w:color="000000"/>
            </w:tcBorders>
            <w:tcMar>
              <w:top w:w="0" w:type="dxa"/>
              <w:left w:w="108" w:type="dxa"/>
              <w:bottom w:w="0" w:type="dxa"/>
              <w:right w:w="108" w:type="dxa"/>
            </w:tcMar>
            <w:tcPrChange w:id="379" w:author="am maz" w:date="2020-08-27T08:49:00Z">
              <w:tcPr>
                <w:tcW w:w="1346" w:type="dxa"/>
                <w:gridSpan w:val="2"/>
                <w:tcBorders>
                  <w:top w:val="single" w:sz="4" w:space="0" w:color="000000"/>
                  <w:left w:val="single" w:sz="4" w:space="0" w:color="000000"/>
                  <w:bottom w:val="single" w:sz="4" w:space="0" w:color="000000"/>
                </w:tcBorders>
                <w:tcMar>
                  <w:top w:w="0" w:type="dxa"/>
                  <w:left w:w="108" w:type="dxa"/>
                  <w:bottom w:w="0" w:type="dxa"/>
                  <w:right w:w="108" w:type="dxa"/>
                </w:tcMar>
              </w:tcPr>
            </w:tcPrChange>
          </w:tcPr>
          <w:p w14:paraId="718AAA11" w14:textId="77777777" w:rsidR="009A3CC8" w:rsidRDefault="009A3CC8" w:rsidP="005A744A">
            <w:pPr>
              <w:pStyle w:val="Standard"/>
              <w:keepNext/>
              <w:keepLines/>
              <w:snapToGrid w:val="0"/>
              <w:rPr>
                <w:color w:val="000000"/>
              </w:rPr>
            </w:pPr>
            <w:r>
              <w:rPr>
                <w:color w:val="000000"/>
              </w:rPr>
              <w:t>0x0000</w:t>
            </w:r>
          </w:p>
        </w:tc>
        <w:tc>
          <w:tcPr>
            <w:tcW w:w="2342" w:type="dxa"/>
            <w:tcBorders>
              <w:top w:val="single" w:sz="4" w:space="0" w:color="000000"/>
              <w:left w:val="single" w:sz="4" w:space="0" w:color="000000"/>
              <w:bottom w:val="single" w:sz="4" w:space="0" w:color="000000"/>
            </w:tcBorders>
            <w:tcMar>
              <w:top w:w="0" w:type="dxa"/>
              <w:left w:w="108" w:type="dxa"/>
              <w:bottom w:w="0" w:type="dxa"/>
              <w:right w:w="108" w:type="dxa"/>
            </w:tcMar>
            <w:tcPrChange w:id="380" w:author="am maz" w:date="2020-08-27T08:49:00Z">
              <w:tcPr>
                <w:tcW w:w="2342" w:type="dxa"/>
                <w:gridSpan w:val="2"/>
                <w:tcBorders>
                  <w:top w:val="single" w:sz="4" w:space="0" w:color="000000"/>
                  <w:left w:val="single" w:sz="4" w:space="0" w:color="000000"/>
                  <w:bottom w:val="single" w:sz="4" w:space="0" w:color="000000"/>
                </w:tcBorders>
                <w:tcMar>
                  <w:top w:w="0" w:type="dxa"/>
                  <w:left w:w="108" w:type="dxa"/>
                  <w:bottom w:w="0" w:type="dxa"/>
                  <w:right w:w="108" w:type="dxa"/>
                </w:tcMar>
              </w:tcPr>
            </w:tcPrChange>
          </w:tcPr>
          <w:p w14:paraId="718AAA12" w14:textId="77777777" w:rsidR="009A3CC8" w:rsidRDefault="009A3CC8" w:rsidP="005A744A">
            <w:pPr>
              <w:pStyle w:val="Standard"/>
              <w:keepNext/>
              <w:keepLines/>
            </w:pPr>
            <w:r>
              <w:t>System ID</w:t>
            </w:r>
          </w:p>
        </w:tc>
        <w:tc>
          <w:tcPr>
            <w:tcW w:w="722" w:type="dxa"/>
            <w:tcBorders>
              <w:top w:val="single" w:sz="4" w:space="0" w:color="000000"/>
              <w:left w:val="single" w:sz="4" w:space="0" w:color="000000"/>
              <w:bottom w:val="single" w:sz="4" w:space="0" w:color="000000"/>
            </w:tcBorders>
            <w:tcMar>
              <w:top w:w="0" w:type="dxa"/>
              <w:left w:w="108" w:type="dxa"/>
              <w:bottom w:w="0" w:type="dxa"/>
              <w:right w:w="108" w:type="dxa"/>
            </w:tcMar>
            <w:tcPrChange w:id="381" w:author="am maz" w:date="2020-08-27T08:49:00Z">
              <w:tcPr>
                <w:tcW w:w="722" w:type="dxa"/>
                <w:gridSpan w:val="2"/>
                <w:tcBorders>
                  <w:top w:val="single" w:sz="4" w:space="0" w:color="000000"/>
                  <w:left w:val="single" w:sz="4" w:space="0" w:color="000000"/>
                  <w:bottom w:val="single" w:sz="4" w:space="0" w:color="000000"/>
                </w:tcBorders>
                <w:tcMar>
                  <w:top w:w="0" w:type="dxa"/>
                  <w:left w:w="108" w:type="dxa"/>
                  <w:bottom w:w="0" w:type="dxa"/>
                  <w:right w:w="108" w:type="dxa"/>
                </w:tcMar>
              </w:tcPr>
            </w:tcPrChange>
          </w:tcPr>
          <w:p w14:paraId="718AAA13" w14:textId="77777777" w:rsidR="009A3CC8" w:rsidRDefault="009A3CC8" w:rsidP="005A744A">
            <w:pPr>
              <w:pStyle w:val="Standard"/>
              <w:keepNext/>
              <w:keepLines/>
            </w:pPr>
            <w:r>
              <w:t>R</w:t>
            </w:r>
          </w:p>
        </w:tc>
        <w:tc>
          <w:tcPr>
            <w:tcW w:w="897" w:type="dxa"/>
            <w:tcBorders>
              <w:top w:val="single" w:sz="4" w:space="0" w:color="000000"/>
              <w:left w:val="single" w:sz="4" w:space="0" w:color="000000"/>
              <w:bottom w:val="single" w:sz="4" w:space="0" w:color="000000"/>
            </w:tcBorders>
            <w:tcMar>
              <w:top w:w="0" w:type="dxa"/>
              <w:left w:w="108" w:type="dxa"/>
              <w:bottom w:w="0" w:type="dxa"/>
              <w:right w:w="108" w:type="dxa"/>
            </w:tcMar>
            <w:tcPrChange w:id="382" w:author="am maz" w:date="2020-08-27T08:49:00Z">
              <w:tcPr>
                <w:tcW w:w="897" w:type="dxa"/>
                <w:gridSpan w:val="2"/>
                <w:tcBorders>
                  <w:top w:val="single" w:sz="4" w:space="0" w:color="000000"/>
                  <w:left w:val="single" w:sz="4" w:space="0" w:color="000000"/>
                  <w:bottom w:val="single" w:sz="4" w:space="0" w:color="000000"/>
                </w:tcBorders>
                <w:tcMar>
                  <w:top w:w="0" w:type="dxa"/>
                  <w:left w:w="108" w:type="dxa"/>
                  <w:bottom w:w="0" w:type="dxa"/>
                  <w:right w:w="108" w:type="dxa"/>
                </w:tcMar>
              </w:tcPr>
            </w:tcPrChange>
          </w:tcPr>
          <w:p w14:paraId="718AAA14" w14:textId="77777777" w:rsidR="009A3CC8" w:rsidRDefault="009A3CC8" w:rsidP="005A744A">
            <w:pPr>
              <w:pStyle w:val="Standard"/>
              <w:keepNext/>
              <w:keepLines/>
            </w:pPr>
            <w:r>
              <w:t>32-bit</w:t>
            </w:r>
          </w:p>
        </w:tc>
        <w:tc>
          <w:tcPr>
            <w:tcW w:w="43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Change w:id="383" w:author="am maz" w:date="2020-08-27T08:49:00Z">
              <w:tcPr>
                <w:tcW w:w="435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cPrChange>
          </w:tcPr>
          <w:p w14:paraId="718AAA15" w14:textId="77777777" w:rsidR="009A3CC8" w:rsidRDefault="009A3CC8" w:rsidP="005A744A">
            <w:pPr>
              <w:pStyle w:val="Standard"/>
              <w:keepNext/>
              <w:keepLines/>
            </w:pPr>
            <w:r>
              <w:t>System Identification</w:t>
            </w:r>
          </w:p>
        </w:tc>
      </w:tr>
      <w:tr w:rsidR="009A3CC8" w14:paraId="718AAA1C" w14:textId="77777777" w:rsidTr="005A744A">
        <w:trPr>
          <w:trPrChange w:id="384" w:author="am maz" w:date="2020-08-27T08:49:00Z">
            <w:trPr>
              <w:gridBefore w:val="1"/>
            </w:trPr>
          </w:trPrChange>
        </w:trPr>
        <w:tc>
          <w:tcPr>
            <w:tcW w:w="1346" w:type="dxa"/>
            <w:tcBorders>
              <w:left w:val="single" w:sz="4" w:space="0" w:color="000000"/>
              <w:bottom w:val="single" w:sz="4" w:space="0" w:color="000000"/>
            </w:tcBorders>
            <w:tcMar>
              <w:top w:w="0" w:type="dxa"/>
              <w:left w:w="108" w:type="dxa"/>
              <w:bottom w:w="0" w:type="dxa"/>
              <w:right w:w="108" w:type="dxa"/>
            </w:tcMar>
            <w:tcPrChange w:id="385" w:author="am maz" w:date="2020-08-27T08:49:00Z">
              <w:tcPr>
                <w:tcW w:w="1346" w:type="dxa"/>
                <w:gridSpan w:val="2"/>
                <w:tcBorders>
                  <w:left w:val="single" w:sz="4" w:space="0" w:color="000000"/>
                  <w:bottom w:val="single" w:sz="4" w:space="0" w:color="000000"/>
                </w:tcBorders>
                <w:tcMar>
                  <w:top w:w="0" w:type="dxa"/>
                  <w:left w:w="108" w:type="dxa"/>
                  <w:bottom w:w="0" w:type="dxa"/>
                  <w:right w:w="108" w:type="dxa"/>
                </w:tcMar>
              </w:tcPr>
            </w:tcPrChange>
          </w:tcPr>
          <w:p w14:paraId="718AAA17" w14:textId="77777777" w:rsidR="009A3CC8" w:rsidRDefault="009A3CC8" w:rsidP="005A744A">
            <w:pPr>
              <w:pStyle w:val="Standard"/>
              <w:keepNext/>
              <w:keepLines/>
              <w:snapToGrid w:val="0"/>
              <w:rPr>
                <w:color w:val="000000"/>
              </w:rPr>
            </w:pPr>
            <w:r>
              <w:rPr>
                <w:color w:val="000000"/>
              </w:rPr>
              <w:t>0x0004</w:t>
            </w:r>
          </w:p>
        </w:tc>
        <w:tc>
          <w:tcPr>
            <w:tcW w:w="2342" w:type="dxa"/>
            <w:tcBorders>
              <w:left w:val="single" w:sz="4" w:space="0" w:color="000000"/>
              <w:bottom w:val="single" w:sz="4" w:space="0" w:color="000000"/>
            </w:tcBorders>
            <w:tcMar>
              <w:top w:w="0" w:type="dxa"/>
              <w:left w:w="108" w:type="dxa"/>
              <w:bottom w:w="0" w:type="dxa"/>
              <w:right w:w="108" w:type="dxa"/>
            </w:tcMar>
            <w:tcPrChange w:id="386" w:author="am maz" w:date="2020-08-27T08:49:00Z">
              <w:tcPr>
                <w:tcW w:w="2342" w:type="dxa"/>
                <w:gridSpan w:val="2"/>
                <w:tcBorders>
                  <w:left w:val="single" w:sz="4" w:space="0" w:color="000000"/>
                  <w:bottom w:val="single" w:sz="4" w:space="0" w:color="000000"/>
                </w:tcBorders>
                <w:tcMar>
                  <w:top w:w="0" w:type="dxa"/>
                  <w:left w:w="108" w:type="dxa"/>
                  <w:bottom w:w="0" w:type="dxa"/>
                  <w:right w:w="108" w:type="dxa"/>
                </w:tcMar>
              </w:tcPr>
            </w:tcPrChange>
          </w:tcPr>
          <w:p w14:paraId="718AAA18" w14:textId="77777777" w:rsidR="009A3CC8" w:rsidRDefault="009A3CC8" w:rsidP="005A744A">
            <w:pPr>
              <w:pStyle w:val="Standard"/>
              <w:keepNext/>
              <w:keepLines/>
            </w:pPr>
            <w:r>
              <w:t>FPGA Version</w:t>
            </w:r>
          </w:p>
        </w:tc>
        <w:tc>
          <w:tcPr>
            <w:tcW w:w="722" w:type="dxa"/>
            <w:tcBorders>
              <w:left w:val="single" w:sz="4" w:space="0" w:color="000000"/>
              <w:bottom w:val="single" w:sz="4" w:space="0" w:color="000000"/>
            </w:tcBorders>
            <w:tcMar>
              <w:top w:w="0" w:type="dxa"/>
              <w:left w:w="108" w:type="dxa"/>
              <w:bottom w:w="0" w:type="dxa"/>
              <w:right w:w="108" w:type="dxa"/>
            </w:tcMar>
            <w:tcPrChange w:id="387" w:author="am maz" w:date="2020-08-27T08:49:00Z">
              <w:tcPr>
                <w:tcW w:w="722" w:type="dxa"/>
                <w:gridSpan w:val="2"/>
                <w:tcBorders>
                  <w:left w:val="single" w:sz="4" w:space="0" w:color="000000"/>
                  <w:bottom w:val="single" w:sz="4" w:space="0" w:color="000000"/>
                </w:tcBorders>
                <w:tcMar>
                  <w:top w:w="0" w:type="dxa"/>
                  <w:left w:w="108" w:type="dxa"/>
                  <w:bottom w:w="0" w:type="dxa"/>
                  <w:right w:w="108" w:type="dxa"/>
                </w:tcMar>
              </w:tcPr>
            </w:tcPrChange>
          </w:tcPr>
          <w:p w14:paraId="718AAA19" w14:textId="77777777" w:rsidR="009A3CC8" w:rsidRDefault="009A3CC8" w:rsidP="005A744A">
            <w:pPr>
              <w:pStyle w:val="Standard"/>
              <w:keepNext/>
              <w:keepLines/>
              <w:snapToGrid w:val="0"/>
            </w:pPr>
            <w:r>
              <w:t>R</w:t>
            </w:r>
          </w:p>
        </w:tc>
        <w:tc>
          <w:tcPr>
            <w:tcW w:w="897" w:type="dxa"/>
            <w:tcBorders>
              <w:left w:val="single" w:sz="4" w:space="0" w:color="000000"/>
              <w:bottom w:val="single" w:sz="4" w:space="0" w:color="000000"/>
            </w:tcBorders>
            <w:tcMar>
              <w:top w:w="0" w:type="dxa"/>
              <w:left w:w="108" w:type="dxa"/>
              <w:bottom w:w="0" w:type="dxa"/>
              <w:right w:w="108" w:type="dxa"/>
            </w:tcMar>
            <w:tcPrChange w:id="388" w:author="am maz" w:date="2020-08-27T08:49:00Z">
              <w:tcPr>
                <w:tcW w:w="897" w:type="dxa"/>
                <w:gridSpan w:val="2"/>
                <w:tcBorders>
                  <w:left w:val="single" w:sz="4" w:space="0" w:color="000000"/>
                  <w:bottom w:val="single" w:sz="4" w:space="0" w:color="000000"/>
                </w:tcBorders>
                <w:tcMar>
                  <w:top w:w="0" w:type="dxa"/>
                  <w:left w:w="108" w:type="dxa"/>
                  <w:bottom w:w="0" w:type="dxa"/>
                  <w:right w:w="108" w:type="dxa"/>
                </w:tcMar>
              </w:tcPr>
            </w:tcPrChange>
          </w:tcPr>
          <w:p w14:paraId="718AAA1A" w14:textId="77777777" w:rsidR="009A3CC8" w:rsidRDefault="009A3CC8" w:rsidP="005A744A">
            <w:pPr>
              <w:pStyle w:val="Standard"/>
              <w:keepNext/>
              <w:keepLines/>
              <w:snapToGrid w:val="0"/>
            </w:pPr>
          </w:p>
        </w:tc>
        <w:tc>
          <w:tcPr>
            <w:tcW w:w="4352" w:type="dxa"/>
            <w:tcBorders>
              <w:left w:val="single" w:sz="4" w:space="0" w:color="000000"/>
              <w:bottom w:val="single" w:sz="4" w:space="0" w:color="000000"/>
              <w:right w:val="single" w:sz="4" w:space="0" w:color="000000"/>
            </w:tcBorders>
            <w:tcMar>
              <w:top w:w="0" w:type="dxa"/>
              <w:left w:w="108" w:type="dxa"/>
              <w:bottom w:w="0" w:type="dxa"/>
              <w:right w:w="108" w:type="dxa"/>
            </w:tcMar>
            <w:tcPrChange w:id="389" w:author="am maz" w:date="2020-08-27T08:49:00Z">
              <w:tcPr>
                <w:tcW w:w="4352" w:type="dxa"/>
                <w:gridSpan w:val="2"/>
                <w:tcBorders>
                  <w:left w:val="single" w:sz="4" w:space="0" w:color="000000"/>
                  <w:bottom w:val="single" w:sz="4" w:space="0" w:color="000000"/>
                  <w:right w:val="single" w:sz="4" w:space="0" w:color="000000"/>
                </w:tcBorders>
                <w:tcMar>
                  <w:top w:w="0" w:type="dxa"/>
                  <w:left w:w="108" w:type="dxa"/>
                  <w:bottom w:w="0" w:type="dxa"/>
                  <w:right w:w="108" w:type="dxa"/>
                </w:tcMar>
              </w:tcPr>
            </w:tcPrChange>
          </w:tcPr>
          <w:p w14:paraId="718AAA1B" w14:textId="77777777" w:rsidR="009A3CC8" w:rsidRDefault="009A3CC8" w:rsidP="005A744A">
            <w:pPr>
              <w:pStyle w:val="Standard"/>
              <w:keepNext/>
              <w:keepLines/>
            </w:pPr>
            <w:r>
              <w:t>Time stamp corresponding to the FPGA version</w:t>
            </w:r>
          </w:p>
        </w:tc>
      </w:tr>
      <w:tr w:rsidR="009A3CC8" w14:paraId="718AAA22" w14:textId="77777777" w:rsidTr="005A744A">
        <w:trPr>
          <w:trPrChange w:id="390" w:author="am maz" w:date="2020-08-27T08:49:00Z">
            <w:trPr>
              <w:gridBefore w:val="1"/>
            </w:trPr>
          </w:trPrChange>
        </w:trPr>
        <w:tc>
          <w:tcPr>
            <w:tcW w:w="1346" w:type="dxa"/>
            <w:tcBorders>
              <w:left w:val="single" w:sz="4" w:space="0" w:color="000000"/>
              <w:bottom w:val="single" w:sz="4" w:space="0" w:color="000000"/>
            </w:tcBorders>
            <w:tcMar>
              <w:top w:w="0" w:type="dxa"/>
              <w:left w:w="108" w:type="dxa"/>
              <w:bottom w:w="0" w:type="dxa"/>
              <w:right w:w="108" w:type="dxa"/>
            </w:tcMar>
            <w:tcPrChange w:id="391" w:author="am maz" w:date="2020-08-27T08:49:00Z">
              <w:tcPr>
                <w:tcW w:w="1346" w:type="dxa"/>
                <w:gridSpan w:val="2"/>
                <w:tcBorders>
                  <w:left w:val="single" w:sz="4" w:space="0" w:color="000000"/>
                  <w:bottom w:val="single" w:sz="4" w:space="0" w:color="000000"/>
                </w:tcBorders>
                <w:tcMar>
                  <w:top w:w="0" w:type="dxa"/>
                  <w:left w:w="108" w:type="dxa"/>
                  <w:bottom w:w="0" w:type="dxa"/>
                  <w:right w:w="108" w:type="dxa"/>
                </w:tcMar>
              </w:tcPr>
            </w:tcPrChange>
          </w:tcPr>
          <w:p w14:paraId="718AAA1D" w14:textId="77777777" w:rsidR="009A3CC8" w:rsidRDefault="009A3CC8" w:rsidP="005A744A">
            <w:pPr>
              <w:pStyle w:val="Standard"/>
              <w:keepNext/>
              <w:keepLines/>
              <w:snapToGrid w:val="0"/>
              <w:rPr>
                <w:color w:val="000000"/>
              </w:rPr>
            </w:pPr>
            <w:r>
              <w:rPr>
                <w:color w:val="000000"/>
              </w:rPr>
              <w:t>0x0010</w:t>
            </w:r>
          </w:p>
        </w:tc>
        <w:tc>
          <w:tcPr>
            <w:tcW w:w="2342" w:type="dxa"/>
            <w:tcBorders>
              <w:left w:val="single" w:sz="4" w:space="0" w:color="000000"/>
              <w:bottom w:val="single" w:sz="4" w:space="0" w:color="000000"/>
            </w:tcBorders>
            <w:tcMar>
              <w:top w:w="0" w:type="dxa"/>
              <w:left w:w="108" w:type="dxa"/>
              <w:bottom w:w="0" w:type="dxa"/>
              <w:right w:w="108" w:type="dxa"/>
            </w:tcMar>
            <w:tcPrChange w:id="392" w:author="am maz" w:date="2020-08-27T08:49:00Z">
              <w:tcPr>
                <w:tcW w:w="2342" w:type="dxa"/>
                <w:gridSpan w:val="2"/>
                <w:tcBorders>
                  <w:left w:val="single" w:sz="4" w:space="0" w:color="000000"/>
                  <w:bottom w:val="single" w:sz="4" w:space="0" w:color="000000"/>
                </w:tcBorders>
                <w:tcMar>
                  <w:top w:w="0" w:type="dxa"/>
                  <w:left w:w="108" w:type="dxa"/>
                  <w:bottom w:w="0" w:type="dxa"/>
                  <w:right w:w="108" w:type="dxa"/>
                </w:tcMar>
              </w:tcPr>
            </w:tcPrChange>
          </w:tcPr>
          <w:p w14:paraId="718AAA1E" w14:textId="40F728A8" w:rsidR="009A3CC8" w:rsidRDefault="00941B52" w:rsidP="005A744A">
            <w:pPr>
              <w:pStyle w:val="Standard"/>
              <w:keepNext/>
              <w:keepLines/>
            </w:pPr>
            <w:r>
              <w:t>Control Register</w:t>
            </w:r>
          </w:p>
        </w:tc>
        <w:tc>
          <w:tcPr>
            <w:tcW w:w="722" w:type="dxa"/>
            <w:tcBorders>
              <w:left w:val="single" w:sz="4" w:space="0" w:color="000000"/>
              <w:bottom w:val="single" w:sz="4" w:space="0" w:color="000000"/>
            </w:tcBorders>
            <w:tcMar>
              <w:top w:w="0" w:type="dxa"/>
              <w:left w:w="108" w:type="dxa"/>
              <w:bottom w:w="0" w:type="dxa"/>
              <w:right w:w="108" w:type="dxa"/>
            </w:tcMar>
            <w:tcPrChange w:id="393" w:author="am maz" w:date="2020-08-27T08:49:00Z">
              <w:tcPr>
                <w:tcW w:w="722" w:type="dxa"/>
                <w:gridSpan w:val="2"/>
                <w:tcBorders>
                  <w:left w:val="single" w:sz="4" w:space="0" w:color="000000"/>
                  <w:bottom w:val="single" w:sz="4" w:space="0" w:color="000000"/>
                </w:tcBorders>
                <w:tcMar>
                  <w:top w:w="0" w:type="dxa"/>
                  <w:left w:w="108" w:type="dxa"/>
                  <w:bottom w:w="0" w:type="dxa"/>
                  <w:right w:w="108" w:type="dxa"/>
                </w:tcMar>
              </w:tcPr>
            </w:tcPrChange>
          </w:tcPr>
          <w:p w14:paraId="718AAA1F" w14:textId="77777777" w:rsidR="009A3CC8" w:rsidRDefault="009A3CC8" w:rsidP="005A744A">
            <w:pPr>
              <w:pStyle w:val="Standard"/>
              <w:keepNext/>
              <w:keepLines/>
            </w:pPr>
            <w:r>
              <w:t>R/W</w:t>
            </w:r>
          </w:p>
        </w:tc>
        <w:tc>
          <w:tcPr>
            <w:tcW w:w="897" w:type="dxa"/>
            <w:tcBorders>
              <w:left w:val="single" w:sz="4" w:space="0" w:color="000000"/>
              <w:bottom w:val="single" w:sz="4" w:space="0" w:color="000000"/>
            </w:tcBorders>
            <w:tcMar>
              <w:top w:w="0" w:type="dxa"/>
              <w:left w:w="108" w:type="dxa"/>
              <w:bottom w:w="0" w:type="dxa"/>
              <w:right w:w="108" w:type="dxa"/>
            </w:tcMar>
            <w:tcPrChange w:id="394" w:author="am maz" w:date="2020-08-27T08:49:00Z">
              <w:tcPr>
                <w:tcW w:w="897" w:type="dxa"/>
                <w:gridSpan w:val="2"/>
                <w:tcBorders>
                  <w:left w:val="single" w:sz="4" w:space="0" w:color="000000"/>
                  <w:bottom w:val="single" w:sz="4" w:space="0" w:color="000000"/>
                </w:tcBorders>
                <w:tcMar>
                  <w:top w:w="0" w:type="dxa"/>
                  <w:left w:w="108" w:type="dxa"/>
                  <w:bottom w:w="0" w:type="dxa"/>
                  <w:right w:w="108" w:type="dxa"/>
                </w:tcMar>
              </w:tcPr>
            </w:tcPrChange>
          </w:tcPr>
          <w:p w14:paraId="718AAA20" w14:textId="77777777" w:rsidR="009A3CC8" w:rsidRDefault="009A3CC8" w:rsidP="005A744A">
            <w:pPr>
              <w:pStyle w:val="Standard"/>
              <w:keepNext/>
              <w:keepLines/>
            </w:pPr>
            <w:r>
              <w:t>32-bit</w:t>
            </w:r>
          </w:p>
        </w:tc>
        <w:tc>
          <w:tcPr>
            <w:tcW w:w="4352" w:type="dxa"/>
            <w:tcBorders>
              <w:left w:val="single" w:sz="4" w:space="0" w:color="000000"/>
              <w:bottom w:val="single" w:sz="4" w:space="0" w:color="000000"/>
              <w:right w:val="single" w:sz="4" w:space="0" w:color="000000"/>
            </w:tcBorders>
            <w:tcMar>
              <w:top w:w="0" w:type="dxa"/>
              <w:left w:w="108" w:type="dxa"/>
              <w:bottom w:w="0" w:type="dxa"/>
              <w:right w:w="108" w:type="dxa"/>
            </w:tcMar>
            <w:tcPrChange w:id="395" w:author="am maz" w:date="2020-08-27T08:49:00Z">
              <w:tcPr>
                <w:tcW w:w="4352" w:type="dxa"/>
                <w:gridSpan w:val="2"/>
                <w:tcBorders>
                  <w:left w:val="single" w:sz="4" w:space="0" w:color="000000"/>
                  <w:bottom w:val="single" w:sz="4" w:space="0" w:color="000000"/>
                  <w:right w:val="single" w:sz="4" w:space="0" w:color="000000"/>
                </w:tcBorders>
                <w:tcMar>
                  <w:top w:w="0" w:type="dxa"/>
                  <w:left w:w="108" w:type="dxa"/>
                  <w:bottom w:w="0" w:type="dxa"/>
                  <w:right w:w="108" w:type="dxa"/>
                </w:tcMar>
              </w:tcPr>
            </w:tcPrChange>
          </w:tcPr>
          <w:p w14:paraId="718AAA21" w14:textId="77777777" w:rsidR="009A3CC8" w:rsidRDefault="009A3CC8" w:rsidP="005A744A">
            <w:pPr>
              <w:pStyle w:val="Standard"/>
              <w:keepNext/>
              <w:keepLines/>
            </w:pPr>
            <w:proofErr w:type="gramStart"/>
            <w:r>
              <w:t>General  Purpose</w:t>
            </w:r>
            <w:proofErr w:type="gramEnd"/>
            <w:r>
              <w:t xml:space="preserve"> Outputs</w:t>
            </w:r>
          </w:p>
        </w:tc>
      </w:tr>
      <w:tr w:rsidR="009A3CC8" w14:paraId="718AAA28" w14:textId="77777777" w:rsidTr="005A744A">
        <w:trPr>
          <w:trPrChange w:id="396" w:author="am maz" w:date="2020-08-27T08:49:00Z">
            <w:trPr>
              <w:gridBefore w:val="1"/>
            </w:trPr>
          </w:trPrChange>
        </w:trPr>
        <w:tc>
          <w:tcPr>
            <w:tcW w:w="1346" w:type="dxa"/>
            <w:tcBorders>
              <w:left w:val="single" w:sz="4" w:space="0" w:color="000000"/>
              <w:bottom w:val="single" w:sz="4" w:space="0" w:color="000000"/>
            </w:tcBorders>
            <w:tcMar>
              <w:top w:w="0" w:type="dxa"/>
              <w:left w:w="108" w:type="dxa"/>
              <w:bottom w:w="0" w:type="dxa"/>
              <w:right w:w="108" w:type="dxa"/>
            </w:tcMar>
            <w:tcPrChange w:id="397" w:author="am maz" w:date="2020-08-27T08:49:00Z">
              <w:tcPr>
                <w:tcW w:w="1346" w:type="dxa"/>
                <w:gridSpan w:val="2"/>
                <w:tcBorders>
                  <w:left w:val="single" w:sz="4" w:space="0" w:color="000000"/>
                  <w:bottom w:val="single" w:sz="4" w:space="0" w:color="000000"/>
                </w:tcBorders>
                <w:tcMar>
                  <w:top w:w="0" w:type="dxa"/>
                  <w:left w:w="108" w:type="dxa"/>
                  <w:bottom w:w="0" w:type="dxa"/>
                  <w:right w:w="108" w:type="dxa"/>
                </w:tcMar>
              </w:tcPr>
            </w:tcPrChange>
          </w:tcPr>
          <w:p w14:paraId="718AAA23" w14:textId="77777777" w:rsidR="009A3CC8" w:rsidRDefault="009A3CC8" w:rsidP="009A3CC8">
            <w:pPr>
              <w:pStyle w:val="Standard"/>
              <w:keepNext/>
              <w:keepLines/>
              <w:snapToGrid w:val="0"/>
              <w:rPr>
                <w:color w:val="000000"/>
              </w:rPr>
            </w:pPr>
            <w:r>
              <w:rPr>
                <w:color w:val="000000"/>
              </w:rPr>
              <w:t>0x0020</w:t>
            </w:r>
          </w:p>
        </w:tc>
        <w:tc>
          <w:tcPr>
            <w:tcW w:w="2342" w:type="dxa"/>
            <w:tcBorders>
              <w:left w:val="single" w:sz="4" w:space="0" w:color="000000"/>
              <w:bottom w:val="single" w:sz="4" w:space="0" w:color="000000"/>
            </w:tcBorders>
            <w:tcMar>
              <w:top w:w="0" w:type="dxa"/>
              <w:left w:w="108" w:type="dxa"/>
              <w:bottom w:w="0" w:type="dxa"/>
              <w:right w:w="108" w:type="dxa"/>
            </w:tcMar>
            <w:tcPrChange w:id="398" w:author="am maz" w:date="2020-08-27T08:49:00Z">
              <w:tcPr>
                <w:tcW w:w="2342" w:type="dxa"/>
                <w:gridSpan w:val="2"/>
                <w:tcBorders>
                  <w:left w:val="single" w:sz="4" w:space="0" w:color="000000"/>
                  <w:bottom w:val="single" w:sz="4" w:space="0" w:color="000000"/>
                </w:tcBorders>
                <w:tcMar>
                  <w:top w:w="0" w:type="dxa"/>
                  <w:left w:w="108" w:type="dxa"/>
                  <w:bottom w:w="0" w:type="dxa"/>
                  <w:right w:w="108" w:type="dxa"/>
                </w:tcMar>
              </w:tcPr>
            </w:tcPrChange>
          </w:tcPr>
          <w:p w14:paraId="718AAA24" w14:textId="77777777" w:rsidR="009A3CC8" w:rsidRDefault="009A3CC8" w:rsidP="009A3CC8">
            <w:pPr>
              <w:pStyle w:val="Standard"/>
              <w:keepNext/>
              <w:keepLines/>
            </w:pPr>
            <w:r>
              <w:t>GP Input</w:t>
            </w:r>
          </w:p>
        </w:tc>
        <w:tc>
          <w:tcPr>
            <w:tcW w:w="722" w:type="dxa"/>
            <w:tcBorders>
              <w:left w:val="single" w:sz="4" w:space="0" w:color="000000"/>
              <w:bottom w:val="single" w:sz="4" w:space="0" w:color="000000"/>
            </w:tcBorders>
            <w:tcMar>
              <w:top w:w="0" w:type="dxa"/>
              <w:left w:w="108" w:type="dxa"/>
              <w:bottom w:w="0" w:type="dxa"/>
              <w:right w:w="108" w:type="dxa"/>
            </w:tcMar>
            <w:tcPrChange w:id="399" w:author="am maz" w:date="2020-08-27T08:49:00Z">
              <w:tcPr>
                <w:tcW w:w="722" w:type="dxa"/>
                <w:gridSpan w:val="2"/>
                <w:tcBorders>
                  <w:left w:val="single" w:sz="4" w:space="0" w:color="000000"/>
                  <w:bottom w:val="single" w:sz="4" w:space="0" w:color="000000"/>
                </w:tcBorders>
                <w:tcMar>
                  <w:top w:w="0" w:type="dxa"/>
                  <w:left w:w="108" w:type="dxa"/>
                  <w:bottom w:w="0" w:type="dxa"/>
                  <w:right w:w="108" w:type="dxa"/>
                </w:tcMar>
              </w:tcPr>
            </w:tcPrChange>
          </w:tcPr>
          <w:p w14:paraId="718AAA25" w14:textId="77777777" w:rsidR="009A3CC8" w:rsidRDefault="009A3CC8" w:rsidP="009A3CC8">
            <w:pPr>
              <w:pStyle w:val="Standard"/>
              <w:keepNext/>
              <w:keepLines/>
              <w:snapToGrid w:val="0"/>
            </w:pPr>
            <w:r>
              <w:t>R</w:t>
            </w:r>
          </w:p>
        </w:tc>
        <w:tc>
          <w:tcPr>
            <w:tcW w:w="897" w:type="dxa"/>
            <w:tcBorders>
              <w:left w:val="single" w:sz="4" w:space="0" w:color="000000"/>
              <w:bottom w:val="single" w:sz="4" w:space="0" w:color="000000"/>
            </w:tcBorders>
            <w:tcMar>
              <w:top w:w="0" w:type="dxa"/>
              <w:left w:w="108" w:type="dxa"/>
              <w:bottom w:w="0" w:type="dxa"/>
              <w:right w:w="108" w:type="dxa"/>
            </w:tcMar>
            <w:tcPrChange w:id="400" w:author="am maz" w:date="2020-08-27T08:49:00Z">
              <w:tcPr>
                <w:tcW w:w="897" w:type="dxa"/>
                <w:gridSpan w:val="2"/>
                <w:tcBorders>
                  <w:left w:val="single" w:sz="4" w:space="0" w:color="000000"/>
                  <w:bottom w:val="single" w:sz="4" w:space="0" w:color="000000"/>
                </w:tcBorders>
                <w:tcMar>
                  <w:top w:w="0" w:type="dxa"/>
                  <w:left w:w="108" w:type="dxa"/>
                  <w:bottom w:w="0" w:type="dxa"/>
                  <w:right w:w="108" w:type="dxa"/>
                </w:tcMar>
              </w:tcPr>
            </w:tcPrChange>
          </w:tcPr>
          <w:p w14:paraId="718AAA26" w14:textId="77777777" w:rsidR="009A3CC8" w:rsidRDefault="009A3CC8" w:rsidP="009A3CC8">
            <w:pPr>
              <w:pStyle w:val="Standard"/>
              <w:keepNext/>
              <w:keepLines/>
              <w:snapToGrid w:val="0"/>
            </w:pPr>
            <w:r>
              <w:t>32-bit</w:t>
            </w:r>
          </w:p>
        </w:tc>
        <w:tc>
          <w:tcPr>
            <w:tcW w:w="4352" w:type="dxa"/>
            <w:tcBorders>
              <w:left w:val="single" w:sz="4" w:space="0" w:color="000000"/>
              <w:bottom w:val="single" w:sz="4" w:space="0" w:color="000000"/>
              <w:right w:val="single" w:sz="4" w:space="0" w:color="000000"/>
            </w:tcBorders>
            <w:tcMar>
              <w:top w:w="0" w:type="dxa"/>
              <w:left w:w="108" w:type="dxa"/>
              <w:bottom w:w="0" w:type="dxa"/>
              <w:right w:w="108" w:type="dxa"/>
            </w:tcMar>
            <w:tcPrChange w:id="401" w:author="am maz" w:date="2020-08-27T08:49:00Z">
              <w:tcPr>
                <w:tcW w:w="4352" w:type="dxa"/>
                <w:gridSpan w:val="2"/>
                <w:tcBorders>
                  <w:left w:val="single" w:sz="4" w:space="0" w:color="000000"/>
                  <w:bottom w:val="single" w:sz="4" w:space="0" w:color="000000"/>
                  <w:right w:val="single" w:sz="4" w:space="0" w:color="000000"/>
                </w:tcBorders>
                <w:tcMar>
                  <w:top w:w="0" w:type="dxa"/>
                  <w:left w:w="108" w:type="dxa"/>
                  <w:bottom w:w="0" w:type="dxa"/>
                  <w:right w:w="108" w:type="dxa"/>
                </w:tcMar>
              </w:tcPr>
            </w:tcPrChange>
          </w:tcPr>
          <w:p w14:paraId="718AAA27" w14:textId="77777777" w:rsidR="009A3CC8" w:rsidRDefault="009A3CC8" w:rsidP="009A3CC8">
            <w:pPr>
              <w:pStyle w:val="Standard"/>
              <w:keepNext/>
              <w:keepLines/>
            </w:pPr>
            <w:proofErr w:type="gramStart"/>
            <w:r>
              <w:t>General  Purpose</w:t>
            </w:r>
            <w:proofErr w:type="gramEnd"/>
            <w:r>
              <w:t xml:space="preserve"> Inputs</w:t>
            </w:r>
          </w:p>
        </w:tc>
      </w:tr>
      <w:tr w:rsidR="009A3CC8" w14:paraId="718AAA2E" w14:textId="77777777" w:rsidTr="005A744A">
        <w:trPr>
          <w:trPrChange w:id="402" w:author="am maz" w:date="2020-08-27T08:49:00Z">
            <w:trPr>
              <w:gridBefore w:val="1"/>
            </w:trPr>
          </w:trPrChange>
        </w:trPr>
        <w:tc>
          <w:tcPr>
            <w:tcW w:w="1346" w:type="dxa"/>
            <w:tcBorders>
              <w:left w:val="single" w:sz="4" w:space="0" w:color="000000"/>
              <w:bottom w:val="single" w:sz="4" w:space="0" w:color="000000"/>
            </w:tcBorders>
            <w:tcMar>
              <w:top w:w="0" w:type="dxa"/>
              <w:left w:w="108" w:type="dxa"/>
              <w:bottom w:w="0" w:type="dxa"/>
              <w:right w:w="108" w:type="dxa"/>
            </w:tcMar>
            <w:tcPrChange w:id="403" w:author="am maz" w:date="2020-08-27T08:49:00Z">
              <w:tcPr>
                <w:tcW w:w="1346" w:type="dxa"/>
                <w:gridSpan w:val="2"/>
                <w:tcBorders>
                  <w:left w:val="single" w:sz="4" w:space="0" w:color="000000"/>
                  <w:bottom w:val="single" w:sz="4" w:space="0" w:color="000000"/>
                </w:tcBorders>
                <w:tcMar>
                  <w:top w:w="0" w:type="dxa"/>
                  <w:left w:w="108" w:type="dxa"/>
                  <w:bottom w:w="0" w:type="dxa"/>
                  <w:right w:w="108" w:type="dxa"/>
                </w:tcMar>
              </w:tcPr>
            </w:tcPrChange>
          </w:tcPr>
          <w:p w14:paraId="718AAA29" w14:textId="77777777" w:rsidR="009A3CC8" w:rsidRDefault="009A3CC8" w:rsidP="009A3CC8">
            <w:pPr>
              <w:pStyle w:val="Standard"/>
              <w:keepNext/>
              <w:keepLines/>
              <w:snapToGrid w:val="0"/>
              <w:rPr>
                <w:color w:val="000000"/>
              </w:rPr>
            </w:pPr>
            <w:r>
              <w:rPr>
                <w:color w:val="000000"/>
              </w:rPr>
              <w:t>0x0040</w:t>
            </w:r>
          </w:p>
        </w:tc>
        <w:tc>
          <w:tcPr>
            <w:tcW w:w="2342" w:type="dxa"/>
            <w:tcBorders>
              <w:left w:val="single" w:sz="4" w:space="0" w:color="000000"/>
              <w:bottom w:val="single" w:sz="4" w:space="0" w:color="000000"/>
            </w:tcBorders>
            <w:tcMar>
              <w:top w:w="0" w:type="dxa"/>
              <w:left w:w="108" w:type="dxa"/>
              <w:bottom w:w="0" w:type="dxa"/>
              <w:right w:w="108" w:type="dxa"/>
            </w:tcMar>
            <w:tcPrChange w:id="404" w:author="am maz" w:date="2020-08-27T08:49:00Z">
              <w:tcPr>
                <w:tcW w:w="2342" w:type="dxa"/>
                <w:gridSpan w:val="2"/>
                <w:tcBorders>
                  <w:left w:val="single" w:sz="4" w:space="0" w:color="000000"/>
                  <w:bottom w:val="single" w:sz="4" w:space="0" w:color="000000"/>
                </w:tcBorders>
                <w:tcMar>
                  <w:top w:w="0" w:type="dxa"/>
                  <w:left w:w="108" w:type="dxa"/>
                  <w:bottom w:w="0" w:type="dxa"/>
                  <w:right w:w="108" w:type="dxa"/>
                </w:tcMar>
              </w:tcPr>
            </w:tcPrChange>
          </w:tcPr>
          <w:p w14:paraId="718AAA2A" w14:textId="77777777" w:rsidR="009A3CC8" w:rsidRDefault="009A3CC8" w:rsidP="009A3CC8">
            <w:pPr>
              <w:pStyle w:val="Standard"/>
              <w:keepNext/>
              <w:keepLines/>
            </w:pPr>
            <w:r>
              <w:t>Synchro Position</w:t>
            </w:r>
          </w:p>
        </w:tc>
        <w:tc>
          <w:tcPr>
            <w:tcW w:w="722" w:type="dxa"/>
            <w:tcBorders>
              <w:left w:val="single" w:sz="4" w:space="0" w:color="000000"/>
              <w:bottom w:val="single" w:sz="4" w:space="0" w:color="000000"/>
            </w:tcBorders>
            <w:tcMar>
              <w:top w:w="0" w:type="dxa"/>
              <w:left w:w="108" w:type="dxa"/>
              <w:bottom w:w="0" w:type="dxa"/>
              <w:right w:w="108" w:type="dxa"/>
            </w:tcMar>
            <w:tcPrChange w:id="405" w:author="am maz" w:date="2020-08-27T08:49:00Z">
              <w:tcPr>
                <w:tcW w:w="722" w:type="dxa"/>
                <w:gridSpan w:val="2"/>
                <w:tcBorders>
                  <w:left w:val="single" w:sz="4" w:space="0" w:color="000000"/>
                  <w:bottom w:val="single" w:sz="4" w:space="0" w:color="000000"/>
                </w:tcBorders>
                <w:tcMar>
                  <w:top w:w="0" w:type="dxa"/>
                  <w:left w:w="108" w:type="dxa"/>
                  <w:bottom w:w="0" w:type="dxa"/>
                  <w:right w:w="108" w:type="dxa"/>
                </w:tcMar>
              </w:tcPr>
            </w:tcPrChange>
          </w:tcPr>
          <w:p w14:paraId="718AAA2B" w14:textId="77777777" w:rsidR="009A3CC8" w:rsidRDefault="009A3CC8" w:rsidP="009A3CC8">
            <w:pPr>
              <w:pStyle w:val="Standard"/>
              <w:keepNext/>
              <w:keepLines/>
              <w:snapToGrid w:val="0"/>
            </w:pPr>
            <w:r>
              <w:t>R</w:t>
            </w:r>
          </w:p>
        </w:tc>
        <w:tc>
          <w:tcPr>
            <w:tcW w:w="897" w:type="dxa"/>
            <w:tcBorders>
              <w:left w:val="single" w:sz="4" w:space="0" w:color="000000"/>
              <w:bottom w:val="single" w:sz="4" w:space="0" w:color="000000"/>
            </w:tcBorders>
            <w:tcMar>
              <w:top w:w="0" w:type="dxa"/>
              <w:left w:w="108" w:type="dxa"/>
              <w:bottom w:w="0" w:type="dxa"/>
              <w:right w:w="108" w:type="dxa"/>
            </w:tcMar>
            <w:tcPrChange w:id="406" w:author="am maz" w:date="2020-08-27T08:49:00Z">
              <w:tcPr>
                <w:tcW w:w="897" w:type="dxa"/>
                <w:gridSpan w:val="2"/>
                <w:tcBorders>
                  <w:left w:val="single" w:sz="4" w:space="0" w:color="000000"/>
                  <w:bottom w:val="single" w:sz="4" w:space="0" w:color="000000"/>
                </w:tcBorders>
                <w:tcMar>
                  <w:top w:w="0" w:type="dxa"/>
                  <w:left w:w="108" w:type="dxa"/>
                  <w:bottom w:w="0" w:type="dxa"/>
                  <w:right w:w="108" w:type="dxa"/>
                </w:tcMar>
              </w:tcPr>
            </w:tcPrChange>
          </w:tcPr>
          <w:p w14:paraId="718AAA2C" w14:textId="77777777" w:rsidR="009A3CC8" w:rsidRDefault="009A3CC8" w:rsidP="009A3CC8">
            <w:pPr>
              <w:pStyle w:val="Standard"/>
              <w:keepNext/>
              <w:keepLines/>
              <w:snapToGrid w:val="0"/>
            </w:pPr>
            <w:r>
              <w:t>32-bit</w:t>
            </w:r>
          </w:p>
        </w:tc>
        <w:tc>
          <w:tcPr>
            <w:tcW w:w="4352" w:type="dxa"/>
            <w:tcBorders>
              <w:left w:val="single" w:sz="4" w:space="0" w:color="000000"/>
              <w:bottom w:val="single" w:sz="4" w:space="0" w:color="000000"/>
              <w:right w:val="single" w:sz="4" w:space="0" w:color="000000"/>
            </w:tcBorders>
            <w:tcMar>
              <w:top w:w="0" w:type="dxa"/>
              <w:left w:w="108" w:type="dxa"/>
              <w:bottom w:w="0" w:type="dxa"/>
              <w:right w:w="108" w:type="dxa"/>
            </w:tcMar>
            <w:tcPrChange w:id="407" w:author="am maz" w:date="2020-08-27T08:49:00Z">
              <w:tcPr>
                <w:tcW w:w="4352" w:type="dxa"/>
                <w:gridSpan w:val="2"/>
                <w:tcBorders>
                  <w:left w:val="single" w:sz="4" w:space="0" w:color="000000"/>
                  <w:bottom w:val="single" w:sz="4" w:space="0" w:color="000000"/>
                  <w:right w:val="single" w:sz="4" w:space="0" w:color="000000"/>
                </w:tcBorders>
                <w:tcMar>
                  <w:top w:w="0" w:type="dxa"/>
                  <w:left w:w="108" w:type="dxa"/>
                  <w:bottom w:w="0" w:type="dxa"/>
                  <w:right w:w="108" w:type="dxa"/>
                </w:tcMar>
              </w:tcPr>
            </w:tcPrChange>
          </w:tcPr>
          <w:p w14:paraId="718AAA2D" w14:textId="77777777" w:rsidR="009A3CC8" w:rsidRDefault="009A3CC8" w:rsidP="009A3CC8">
            <w:pPr>
              <w:pStyle w:val="Standard"/>
              <w:keepNext/>
              <w:keepLines/>
            </w:pPr>
            <w:r>
              <w:t>Synchro Position Data</w:t>
            </w:r>
          </w:p>
        </w:tc>
      </w:tr>
      <w:tr w:rsidR="009A3CC8" w14:paraId="718AAA34" w14:textId="77777777" w:rsidTr="005A744A">
        <w:trPr>
          <w:trPrChange w:id="408" w:author="am maz" w:date="2020-08-27T08:49:00Z">
            <w:trPr>
              <w:gridBefore w:val="1"/>
            </w:trPr>
          </w:trPrChange>
        </w:trPr>
        <w:tc>
          <w:tcPr>
            <w:tcW w:w="1346" w:type="dxa"/>
            <w:tcBorders>
              <w:left w:val="single" w:sz="4" w:space="0" w:color="000000"/>
              <w:bottom w:val="single" w:sz="4" w:space="0" w:color="000000"/>
            </w:tcBorders>
            <w:tcMar>
              <w:top w:w="0" w:type="dxa"/>
              <w:left w:w="108" w:type="dxa"/>
              <w:bottom w:w="0" w:type="dxa"/>
              <w:right w:w="108" w:type="dxa"/>
            </w:tcMar>
            <w:tcPrChange w:id="409" w:author="am maz" w:date="2020-08-27T08:49:00Z">
              <w:tcPr>
                <w:tcW w:w="1346" w:type="dxa"/>
                <w:gridSpan w:val="2"/>
                <w:tcBorders>
                  <w:left w:val="single" w:sz="4" w:space="0" w:color="000000"/>
                  <w:bottom w:val="single" w:sz="4" w:space="0" w:color="000000"/>
                </w:tcBorders>
                <w:tcMar>
                  <w:top w:w="0" w:type="dxa"/>
                  <w:left w:w="108" w:type="dxa"/>
                  <w:bottom w:w="0" w:type="dxa"/>
                  <w:right w:w="108" w:type="dxa"/>
                </w:tcMar>
              </w:tcPr>
            </w:tcPrChange>
          </w:tcPr>
          <w:p w14:paraId="718AAA2F" w14:textId="77777777" w:rsidR="009A3CC8" w:rsidRDefault="009A3CC8" w:rsidP="009A3CC8">
            <w:pPr>
              <w:pStyle w:val="Standard"/>
              <w:keepNext/>
              <w:keepLines/>
              <w:snapToGrid w:val="0"/>
              <w:rPr>
                <w:color w:val="000000"/>
              </w:rPr>
            </w:pPr>
            <w:r>
              <w:rPr>
                <w:color w:val="000000"/>
              </w:rPr>
              <w:t>0x004C</w:t>
            </w:r>
          </w:p>
        </w:tc>
        <w:tc>
          <w:tcPr>
            <w:tcW w:w="2342" w:type="dxa"/>
            <w:tcBorders>
              <w:left w:val="single" w:sz="4" w:space="0" w:color="000000"/>
              <w:bottom w:val="single" w:sz="4" w:space="0" w:color="000000"/>
            </w:tcBorders>
            <w:tcMar>
              <w:top w:w="0" w:type="dxa"/>
              <w:left w:w="108" w:type="dxa"/>
              <w:bottom w:w="0" w:type="dxa"/>
              <w:right w:w="108" w:type="dxa"/>
            </w:tcMar>
            <w:tcPrChange w:id="410" w:author="am maz" w:date="2020-08-27T08:49:00Z">
              <w:tcPr>
                <w:tcW w:w="2342" w:type="dxa"/>
                <w:gridSpan w:val="2"/>
                <w:tcBorders>
                  <w:left w:val="single" w:sz="4" w:space="0" w:color="000000"/>
                  <w:bottom w:val="single" w:sz="4" w:space="0" w:color="000000"/>
                </w:tcBorders>
                <w:tcMar>
                  <w:top w:w="0" w:type="dxa"/>
                  <w:left w:w="108" w:type="dxa"/>
                  <w:bottom w:w="0" w:type="dxa"/>
                  <w:right w:w="108" w:type="dxa"/>
                </w:tcMar>
              </w:tcPr>
            </w:tcPrChange>
          </w:tcPr>
          <w:p w14:paraId="718AAA30" w14:textId="77777777" w:rsidR="009A3CC8" w:rsidRDefault="009A3CC8" w:rsidP="009A3CC8">
            <w:pPr>
              <w:pStyle w:val="Standard"/>
              <w:keepNext/>
              <w:keepLines/>
            </w:pPr>
            <w:r>
              <w:t>Encoder Counter</w:t>
            </w:r>
          </w:p>
        </w:tc>
        <w:tc>
          <w:tcPr>
            <w:tcW w:w="722" w:type="dxa"/>
            <w:tcBorders>
              <w:left w:val="single" w:sz="4" w:space="0" w:color="000000"/>
              <w:bottom w:val="single" w:sz="4" w:space="0" w:color="000000"/>
            </w:tcBorders>
            <w:tcMar>
              <w:top w:w="0" w:type="dxa"/>
              <w:left w:w="108" w:type="dxa"/>
              <w:bottom w:w="0" w:type="dxa"/>
              <w:right w:w="108" w:type="dxa"/>
            </w:tcMar>
            <w:tcPrChange w:id="411" w:author="am maz" w:date="2020-08-27T08:49:00Z">
              <w:tcPr>
                <w:tcW w:w="722" w:type="dxa"/>
                <w:gridSpan w:val="2"/>
                <w:tcBorders>
                  <w:left w:val="single" w:sz="4" w:space="0" w:color="000000"/>
                  <w:bottom w:val="single" w:sz="4" w:space="0" w:color="000000"/>
                </w:tcBorders>
                <w:tcMar>
                  <w:top w:w="0" w:type="dxa"/>
                  <w:left w:w="108" w:type="dxa"/>
                  <w:bottom w:w="0" w:type="dxa"/>
                  <w:right w:w="108" w:type="dxa"/>
                </w:tcMar>
              </w:tcPr>
            </w:tcPrChange>
          </w:tcPr>
          <w:p w14:paraId="718AAA31" w14:textId="77777777" w:rsidR="009A3CC8" w:rsidRDefault="009A3CC8" w:rsidP="009A3CC8">
            <w:pPr>
              <w:pStyle w:val="Standard"/>
              <w:keepNext/>
              <w:keepLines/>
              <w:snapToGrid w:val="0"/>
            </w:pPr>
            <w:r>
              <w:t>R</w:t>
            </w:r>
          </w:p>
        </w:tc>
        <w:tc>
          <w:tcPr>
            <w:tcW w:w="897" w:type="dxa"/>
            <w:tcBorders>
              <w:left w:val="single" w:sz="4" w:space="0" w:color="000000"/>
              <w:bottom w:val="single" w:sz="4" w:space="0" w:color="000000"/>
            </w:tcBorders>
            <w:tcMar>
              <w:top w:w="0" w:type="dxa"/>
              <w:left w:w="108" w:type="dxa"/>
              <w:bottom w:w="0" w:type="dxa"/>
              <w:right w:w="108" w:type="dxa"/>
            </w:tcMar>
            <w:tcPrChange w:id="412" w:author="am maz" w:date="2020-08-27T08:49:00Z">
              <w:tcPr>
                <w:tcW w:w="897" w:type="dxa"/>
                <w:gridSpan w:val="2"/>
                <w:tcBorders>
                  <w:left w:val="single" w:sz="4" w:space="0" w:color="000000"/>
                  <w:bottom w:val="single" w:sz="4" w:space="0" w:color="000000"/>
                </w:tcBorders>
                <w:tcMar>
                  <w:top w:w="0" w:type="dxa"/>
                  <w:left w:w="108" w:type="dxa"/>
                  <w:bottom w:w="0" w:type="dxa"/>
                  <w:right w:w="108" w:type="dxa"/>
                </w:tcMar>
              </w:tcPr>
            </w:tcPrChange>
          </w:tcPr>
          <w:p w14:paraId="718AAA32" w14:textId="77777777" w:rsidR="009A3CC8" w:rsidRDefault="009A3CC8" w:rsidP="009A3CC8">
            <w:pPr>
              <w:pStyle w:val="Standard"/>
              <w:keepNext/>
              <w:keepLines/>
              <w:snapToGrid w:val="0"/>
            </w:pPr>
            <w:r>
              <w:t>32-bit</w:t>
            </w:r>
          </w:p>
        </w:tc>
        <w:tc>
          <w:tcPr>
            <w:tcW w:w="4352" w:type="dxa"/>
            <w:tcBorders>
              <w:left w:val="single" w:sz="4" w:space="0" w:color="000000"/>
              <w:bottom w:val="single" w:sz="4" w:space="0" w:color="000000"/>
              <w:right w:val="single" w:sz="4" w:space="0" w:color="000000"/>
            </w:tcBorders>
            <w:tcMar>
              <w:top w:w="0" w:type="dxa"/>
              <w:left w:w="108" w:type="dxa"/>
              <w:bottom w:w="0" w:type="dxa"/>
              <w:right w:w="108" w:type="dxa"/>
            </w:tcMar>
            <w:tcPrChange w:id="413" w:author="am maz" w:date="2020-08-27T08:49:00Z">
              <w:tcPr>
                <w:tcW w:w="4352" w:type="dxa"/>
                <w:gridSpan w:val="2"/>
                <w:tcBorders>
                  <w:left w:val="single" w:sz="4" w:space="0" w:color="000000"/>
                  <w:bottom w:val="single" w:sz="4" w:space="0" w:color="000000"/>
                  <w:right w:val="single" w:sz="4" w:space="0" w:color="000000"/>
                </w:tcBorders>
                <w:tcMar>
                  <w:top w:w="0" w:type="dxa"/>
                  <w:left w:w="108" w:type="dxa"/>
                  <w:bottom w:w="0" w:type="dxa"/>
                  <w:right w:w="108" w:type="dxa"/>
                </w:tcMar>
              </w:tcPr>
            </w:tcPrChange>
          </w:tcPr>
          <w:p w14:paraId="718AAA33" w14:textId="77777777" w:rsidR="009A3CC8" w:rsidRDefault="009A3CC8" w:rsidP="009A3CC8">
            <w:pPr>
              <w:pStyle w:val="Standard"/>
              <w:keepNext/>
              <w:keepLines/>
            </w:pPr>
            <w:r>
              <w:t>Encoder Counter Data</w:t>
            </w:r>
          </w:p>
        </w:tc>
      </w:tr>
      <w:tr w:rsidR="009A3CC8" w14:paraId="718AAA3A" w14:textId="77777777" w:rsidTr="005A744A">
        <w:trPr>
          <w:trPrChange w:id="414" w:author="am maz" w:date="2020-08-27T08:49:00Z">
            <w:trPr>
              <w:gridBefore w:val="1"/>
            </w:trPr>
          </w:trPrChange>
        </w:trPr>
        <w:tc>
          <w:tcPr>
            <w:tcW w:w="1346" w:type="dxa"/>
            <w:tcBorders>
              <w:left w:val="single" w:sz="4" w:space="0" w:color="000000"/>
              <w:bottom w:val="single" w:sz="4" w:space="0" w:color="000000"/>
            </w:tcBorders>
            <w:tcMar>
              <w:top w:w="0" w:type="dxa"/>
              <w:left w:w="108" w:type="dxa"/>
              <w:bottom w:w="0" w:type="dxa"/>
              <w:right w:w="108" w:type="dxa"/>
            </w:tcMar>
            <w:tcPrChange w:id="415" w:author="am maz" w:date="2020-08-27T08:49:00Z">
              <w:tcPr>
                <w:tcW w:w="1346" w:type="dxa"/>
                <w:gridSpan w:val="2"/>
                <w:tcBorders>
                  <w:left w:val="single" w:sz="4" w:space="0" w:color="000000"/>
                  <w:bottom w:val="single" w:sz="4" w:space="0" w:color="000000"/>
                </w:tcBorders>
                <w:tcMar>
                  <w:top w:w="0" w:type="dxa"/>
                  <w:left w:w="108" w:type="dxa"/>
                  <w:bottom w:w="0" w:type="dxa"/>
                  <w:right w:w="108" w:type="dxa"/>
                </w:tcMar>
              </w:tcPr>
            </w:tcPrChange>
          </w:tcPr>
          <w:p w14:paraId="718AAA35" w14:textId="77777777" w:rsidR="009A3CC8" w:rsidRDefault="009A3CC8" w:rsidP="009A3CC8">
            <w:pPr>
              <w:pStyle w:val="Standard"/>
              <w:keepNext/>
              <w:keepLines/>
              <w:snapToGrid w:val="0"/>
              <w:rPr>
                <w:color w:val="000000"/>
              </w:rPr>
            </w:pPr>
            <w:r>
              <w:rPr>
                <w:color w:val="000000"/>
              </w:rPr>
              <w:t>0x0080</w:t>
            </w:r>
          </w:p>
        </w:tc>
        <w:tc>
          <w:tcPr>
            <w:tcW w:w="2342" w:type="dxa"/>
            <w:tcBorders>
              <w:left w:val="single" w:sz="4" w:space="0" w:color="000000"/>
              <w:bottom w:val="single" w:sz="4" w:space="0" w:color="000000"/>
            </w:tcBorders>
            <w:tcMar>
              <w:top w:w="0" w:type="dxa"/>
              <w:left w:w="108" w:type="dxa"/>
              <w:bottom w:w="0" w:type="dxa"/>
              <w:right w:w="108" w:type="dxa"/>
            </w:tcMar>
            <w:tcPrChange w:id="416" w:author="am maz" w:date="2020-08-27T08:49:00Z">
              <w:tcPr>
                <w:tcW w:w="2342" w:type="dxa"/>
                <w:gridSpan w:val="2"/>
                <w:tcBorders>
                  <w:left w:val="single" w:sz="4" w:space="0" w:color="000000"/>
                  <w:bottom w:val="single" w:sz="4" w:space="0" w:color="000000"/>
                </w:tcBorders>
                <w:tcMar>
                  <w:top w:w="0" w:type="dxa"/>
                  <w:left w:w="108" w:type="dxa"/>
                  <w:bottom w:w="0" w:type="dxa"/>
                  <w:right w:w="108" w:type="dxa"/>
                </w:tcMar>
              </w:tcPr>
            </w:tcPrChange>
          </w:tcPr>
          <w:p w14:paraId="718AAA36" w14:textId="77777777" w:rsidR="009A3CC8" w:rsidRDefault="009A3CC8" w:rsidP="009A3CC8">
            <w:pPr>
              <w:pStyle w:val="Standard"/>
              <w:keepNext/>
              <w:keepLines/>
            </w:pPr>
            <w:r>
              <w:t>S1 Gain</w:t>
            </w:r>
          </w:p>
        </w:tc>
        <w:tc>
          <w:tcPr>
            <w:tcW w:w="722" w:type="dxa"/>
            <w:tcBorders>
              <w:left w:val="single" w:sz="4" w:space="0" w:color="000000"/>
              <w:bottom w:val="single" w:sz="4" w:space="0" w:color="000000"/>
            </w:tcBorders>
            <w:tcMar>
              <w:top w:w="0" w:type="dxa"/>
              <w:left w:w="108" w:type="dxa"/>
              <w:bottom w:w="0" w:type="dxa"/>
              <w:right w:w="108" w:type="dxa"/>
            </w:tcMar>
            <w:tcPrChange w:id="417" w:author="am maz" w:date="2020-08-27T08:49:00Z">
              <w:tcPr>
                <w:tcW w:w="722" w:type="dxa"/>
                <w:gridSpan w:val="2"/>
                <w:tcBorders>
                  <w:left w:val="single" w:sz="4" w:space="0" w:color="000000"/>
                  <w:bottom w:val="single" w:sz="4" w:space="0" w:color="000000"/>
                </w:tcBorders>
                <w:tcMar>
                  <w:top w:w="0" w:type="dxa"/>
                  <w:left w:w="108" w:type="dxa"/>
                  <w:bottom w:w="0" w:type="dxa"/>
                  <w:right w:w="108" w:type="dxa"/>
                </w:tcMar>
              </w:tcPr>
            </w:tcPrChange>
          </w:tcPr>
          <w:p w14:paraId="718AAA37" w14:textId="77777777" w:rsidR="009A3CC8" w:rsidRDefault="009A3CC8" w:rsidP="009A3CC8">
            <w:pPr>
              <w:pStyle w:val="Standard"/>
              <w:keepNext/>
              <w:keepLines/>
              <w:snapToGrid w:val="0"/>
            </w:pPr>
            <w:r>
              <w:t>R/W</w:t>
            </w:r>
          </w:p>
        </w:tc>
        <w:tc>
          <w:tcPr>
            <w:tcW w:w="897" w:type="dxa"/>
            <w:tcBorders>
              <w:left w:val="single" w:sz="4" w:space="0" w:color="000000"/>
              <w:bottom w:val="single" w:sz="4" w:space="0" w:color="000000"/>
            </w:tcBorders>
            <w:tcMar>
              <w:top w:w="0" w:type="dxa"/>
              <w:left w:w="108" w:type="dxa"/>
              <w:bottom w:w="0" w:type="dxa"/>
              <w:right w:w="108" w:type="dxa"/>
            </w:tcMar>
            <w:tcPrChange w:id="418" w:author="am maz" w:date="2020-08-27T08:49:00Z">
              <w:tcPr>
                <w:tcW w:w="897" w:type="dxa"/>
                <w:gridSpan w:val="2"/>
                <w:tcBorders>
                  <w:left w:val="single" w:sz="4" w:space="0" w:color="000000"/>
                  <w:bottom w:val="single" w:sz="4" w:space="0" w:color="000000"/>
                </w:tcBorders>
                <w:tcMar>
                  <w:top w:w="0" w:type="dxa"/>
                  <w:left w:w="108" w:type="dxa"/>
                  <w:bottom w:w="0" w:type="dxa"/>
                  <w:right w:w="108" w:type="dxa"/>
                </w:tcMar>
              </w:tcPr>
            </w:tcPrChange>
          </w:tcPr>
          <w:p w14:paraId="718AAA38" w14:textId="77777777" w:rsidR="009A3CC8" w:rsidRDefault="009A3CC8" w:rsidP="009A3CC8">
            <w:pPr>
              <w:pStyle w:val="Standard"/>
              <w:keepNext/>
              <w:keepLines/>
              <w:snapToGrid w:val="0"/>
            </w:pPr>
            <w:r>
              <w:t>32-bit</w:t>
            </w:r>
          </w:p>
        </w:tc>
        <w:tc>
          <w:tcPr>
            <w:tcW w:w="4352" w:type="dxa"/>
            <w:tcBorders>
              <w:left w:val="single" w:sz="4" w:space="0" w:color="000000"/>
              <w:bottom w:val="single" w:sz="4" w:space="0" w:color="000000"/>
              <w:right w:val="single" w:sz="4" w:space="0" w:color="000000"/>
            </w:tcBorders>
            <w:tcMar>
              <w:top w:w="0" w:type="dxa"/>
              <w:left w:w="108" w:type="dxa"/>
              <w:bottom w:w="0" w:type="dxa"/>
              <w:right w:w="108" w:type="dxa"/>
            </w:tcMar>
            <w:tcPrChange w:id="419" w:author="am maz" w:date="2020-08-27T08:49:00Z">
              <w:tcPr>
                <w:tcW w:w="4352" w:type="dxa"/>
                <w:gridSpan w:val="2"/>
                <w:tcBorders>
                  <w:left w:val="single" w:sz="4" w:space="0" w:color="000000"/>
                  <w:bottom w:val="single" w:sz="4" w:space="0" w:color="000000"/>
                  <w:right w:val="single" w:sz="4" w:space="0" w:color="000000"/>
                </w:tcBorders>
                <w:tcMar>
                  <w:top w:w="0" w:type="dxa"/>
                  <w:left w:w="108" w:type="dxa"/>
                  <w:bottom w:w="0" w:type="dxa"/>
                  <w:right w:w="108" w:type="dxa"/>
                </w:tcMar>
              </w:tcPr>
            </w:tcPrChange>
          </w:tcPr>
          <w:p w14:paraId="718AAA39" w14:textId="55465C44" w:rsidR="009A3CC8" w:rsidRDefault="00420FFA" w:rsidP="009A3CC8">
            <w:pPr>
              <w:pStyle w:val="Standard"/>
              <w:keepNext/>
              <w:keepLines/>
            </w:pPr>
            <w:r>
              <w:t>Simulator amplitude channel 1</w:t>
            </w:r>
          </w:p>
        </w:tc>
      </w:tr>
      <w:tr w:rsidR="00420FFA" w14:paraId="718AAA40" w14:textId="77777777" w:rsidTr="005A744A">
        <w:trPr>
          <w:trPrChange w:id="420" w:author="am maz" w:date="2020-08-27T08:49:00Z">
            <w:trPr>
              <w:gridBefore w:val="1"/>
            </w:trPr>
          </w:trPrChange>
        </w:trPr>
        <w:tc>
          <w:tcPr>
            <w:tcW w:w="1346" w:type="dxa"/>
            <w:tcBorders>
              <w:left w:val="single" w:sz="4" w:space="0" w:color="000000"/>
              <w:bottom w:val="single" w:sz="4" w:space="0" w:color="000000"/>
            </w:tcBorders>
            <w:tcMar>
              <w:top w:w="0" w:type="dxa"/>
              <w:left w:w="108" w:type="dxa"/>
              <w:bottom w:w="0" w:type="dxa"/>
              <w:right w:w="108" w:type="dxa"/>
            </w:tcMar>
            <w:tcPrChange w:id="421" w:author="am maz" w:date="2020-08-27T08:49:00Z">
              <w:tcPr>
                <w:tcW w:w="1346" w:type="dxa"/>
                <w:gridSpan w:val="2"/>
                <w:tcBorders>
                  <w:left w:val="single" w:sz="4" w:space="0" w:color="000000"/>
                  <w:bottom w:val="single" w:sz="4" w:space="0" w:color="000000"/>
                </w:tcBorders>
                <w:tcMar>
                  <w:top w:w="0" w:type="dxa"/>
                  <w:left w:w="108" w:type="dxa"/>
                  <w:bottom w:w="0" w:type="dxa"/>
                  <w:right w:w="108" w:type="dxa"/>
                </w:tcMar>
              </w:tcPr>
            </w:tcPrChange>
          </w:tcPr>
          <w:p w14:paraId="718AAA3B" w14:textId="77777777" w:rsidR="00420FFA" w:rsidRDefault="00420FFA" w:rsidP="00420FFA">
            <w:pPr>
              <w:pStyle w:val="Standard"/>
              <w:keepNext/>
              <w:keepLines/>
              <w:snapToGrid w:val="0"/>
              <w:rPr>
                <w:color w:val="000000"/>
              </w:rPr>
            </w:pPr>
            <w:r>
              <w:rPr>
                <w:color w:val="000000"/>
              </w:rPr>
              <w:t>0x0084</w:t>
            </w:r>
          </w:p>
        </w:tc>
        <w:tc>
          <w:tcPr>
            <w:tcW w:w="2342" w:type="dxa"/>
            <w:tcBorders>
              <w:left w:val="single" w:sz="4" w:space="0" w:color="000000"/>
              <w:bottom w:val="single" w:sz="4" w:space="0" w:color="000000"/>
            </w:tcBorders>
            <w:tcMar>
              <w:top w:w="0" w:type="dxa"/>
              <w:left w:w="108" w:type="dxa"/>
              <w:bottom w:w="0" w:type="dxa"/>
              <w:right w:w="108" w:type="dxa"/>
            </w:tcMar>
            <w:tcPrChange w:id="422" w:author="am maz" w:date="2020-08-27T08:49:00Z">
              <w:tcPr>
                <w:tcW w:w="2342" w:type="dxa"/>
                <w:gridSpan w:val="2"/>
                <w:tcBorders>
                  <w:left w:val="single" w:sz="4" w:space="0" w:color="000000"/>
                  <w:bottom w:val="single" w:sz="4" w:space="0" w:color="000000"/>
                </w:tcBorders>
                <w:tcMar>
                  <w:top w:w="0" w:type="dxa"/>
                  <w:left w:w="108" w:type="dxa"/>
                  <w:bottom w:w="0" w:type="dxa"/>
                  <w:right w:w="108" w:type="dxa"/>
                </w:tcMar>
              </w:tcPr>
            </w:tcPrChange>
          </w:tcPr>
          <w:p w14:paraId="718AAA3C" w14:textId="77777777" w:rsidR="00420FFA" w:rsidRDefault="00420FFA" w:rsidP="00420FFA">
            <w:pPr>
              <w:pStyle w:val="Standard"/>
              <w:keepNext/>
              <w:keepLines/>
            </w:pPr>
            <w:r>
              <w:t>S2 Gain</w:t>
            </w:r>
          </w:p>
        </w:tc>
        <w:tc>
          <w:tcPr>
            <w:tcW w:w="722" w:type="dxa"/>
            <w:tcBorders>
              <w:left w:val="single" w:sz="4" w:space="0" w:color="000000"/>
              <w:bottom w:val="single" w:sz="4" w:space="0" w:color="000000"/>
            </w:tcBorders>
            <w:tcMar>
              <w:top w:w="0" w:type="dxa"/>
              <w:left w:w="108" w:type="dxa"/>
              <w:bottom w:w="0" w:type="dxa"/>
              <w:right w:w="108" w:type="dxa"/>
            </w:tcMar>
            <w:tcPrChange w:id="423" w:author="am maz" w:date="2020-08-27T08:49:00Z">
              <w:tcPr>
                <w:tcW w:w="722" w:type="dxa"/>
                <w:gridSpan w:val="2"/>
                <w:tcBorders>
                  <w:left w:val="single" w:sz="4" w:space="0" w:color="000000"/>
                  <w:bottom w:val="single" w:sz="4" w:space="0" w:color="000000"/>
                </w:tcBorders>
                <w:tcMar>
                  <w:top w:w="0" w:type="dxa"/>
                  <w:left w:w="108" w:type="dxa"/>
                  <w:bottom w:w="0" w:type="dxa"/>
                  <w:right w:w="108" w:type="dxa"/>
                </w:tcMar>
              </w:tcPr>
            </w:tcPrChange>
          </w:tcPr>
          <w:p w14:paraId="718AAA3D" w14:textId="77777777" w:rsidR="00420FFA" w:rsidRDefault="00420FFA" w:rsidP="00420FFA">
            <w:pPr>
              <w:pStyle w:val="Standard"/>
              <w:keepNext/>
              <w:keepLines/>
              <w:snapToGrid w:val="0"/>
            </w:pPr>
            <w:r>
              <w:t>R/W</w:t>
            </w:r>
          </w:p>
        </w:tc>
        <w:tc>
          <w:tcPr>
            <w:tcW w:w="897" w:type="dxa"/>
            <w:tcBorders>
              <w:left w:val="single" w:sz="4" w:space="0" w:color="000000"/>
              <w:bottom w:val="single" w:sz="4" w:space="0" w:color="000000"/>
            </w:tcBorders>
            <w:tcMar>
              <w:top w:w="0" w:type="dxa"/>
              <w:left w:w="108" w:type="dxa"/>
              <w:bottom w:w="0" w:type="dxa"/>
              <w:right w:w="108" w:type="dxa"/>
            </w:tcMar>
            <w:tcPrChange w:id="424" w:author="am maz" w:date="2020-08-27T08:49:00Z">
              <w:tcPr>
                <w:tcW w:w="897" w:type="dxa"/>
                <w:gridSpan w:val="2"/>
                <w:tcBorders>
                  <w:left w:val="single" w:sz="4" w:space="0" w:color="000000"/>
                  <w:bottom w:val="single" w:sz="4" w:space="0" w:color="000000"/>
                </w:tcBorders>
                <w:tcMar>
                  <w:top w:w="0" w:type="dxa"/>
                  <w:left w:w="108" w:type="dxa"/>
                  <w:bottom w:w="0" w:type="dxa"/>
                  <w:right w:w="108" w:type="dxa"/>
                </w:tcMar>
              </w:tcPr>
            </w:tcPrChange>
          </w:tcPr>
          <w:p w14:paraId="718AAA3E" w14:textId="77777777" w:rsidR="00420FFA" w:rsidRDefault="00420FFA" w:rsidP="00420FFA">
            <w:pPr>
              <w:pStyle w:val="Standard"/>
              <w:keepNext/>
              <w:keepLines/>
              <w:snapToGrid w:val="0"/>
            </w:pPr>
            <w:r>
              <w:t>32-bit</w:t>
            </w:r>
          </w:p>
        </w:tc>
        <w:tc>
          <w:tcPr>
            <w:tcW w:w="4352" w:type="dxa"/>
            <w:tcBorders>
              <w:left w:val="single" w:sz="4" w:space="0" w:color="000000"/>
              <w:bottom w:val="single" w:sz="4" w:space="0" w:color="000000"/>
              <w:right w:val="single" w:sz="4" w:space="0" w:color="000000"/>
            </w:tcBorders>
            <w:tcMar>
              <w:top w:w="0" w:type="dxa"/>
              <w:left w:w="108" w:type="dxa"/>
              <w:bottom w:w="0" w:type="dxa"/>
              <w:right w:w="108" w:type="dxa"/>
            </w:tcMar>
            <w:tcPrChange w:id="425" w:author="am maz" w:date="2020-08-27T08:49:00Z">
              <w:tcPr>
                <w:tcW w:w="4352" w:type="dxa"/>
                <w:gridSpan w:val="2"/>
                <w:tcBorders>
                  <w:left w:val="single" w:sz="4" w:space="0" w:color="000000"/>
                  <w:bottom w:val="single" w:sz="4" w:space="0" w:color="000000"/>
                  <w:right w:val="single" w:sz="4" w:space="0" w:color="000000"/>
                </w:tcBorders>
                <w:tcMar>
                  <w:top w:w="0" w:type="dxa"/>
                  <w:left w:w="108" w:type="dxa"/>
                  <w:bottom w:w="0" w:type="dxa"/>
                  <w:right w:w="108" w:type="dxa"/>
                </w:tcMar>
              </w:tcPr>
            </w:tcPrChange>
          </w:tcPr>
          <w:p w14:paraId="718AAA3F" w14:textId="1B7ED5DA" w:rsidR="00420FFA" w:rsidRDefault="00420FFA" w:rsidP="00420FFA">
            <w:pPr>
              <w:pStyle w:val="Standard"/>
              <w:keepNext/>
              <w:keepLines/>
            </w:pPr>
            <w:r>
              <w:t>Simulator amplitude channel 2</w:t>
            </w:r>
          </w:p>
        </w:tc>
      </w:tr>
      <w:tr w:rsidR="00420FFA" w14:paraId="718AAA46" w14:textId="77777777" w:rsidTr="005A744A">
        <w:trPr>
          <w:trPrChange w:id="426" w:author="am maz" w:date="2020-08-27T08:49:00Z">
            <w:trPr>
              <w:gridBefore w:val="1"/>
            </w:trPr>
          </w:trPrChange>
        </w:trPr>
        <w:tc>
          <w:tcPr>
            <w:tcW w:w="1346" w:type="dxa"/>
            <w:tcBorders>
              <w:left w:val="single" w:sz="4" w:space="0" w:color="000000"/>
              <w:bottom w:val="single" w:sz="4" w:space="0" w:color="000000"/>
            </w:tcBorders>
            <w:tcMar>
              <w:top w:w="0" w:type="dxa"/>
              <w:left w:w="108" w:type="dxa"/>
              <w:bottom w:w="0" w:type="dxa"/>
              <w:right w:w="108" w:type="dxa"/>
            </w:tcMar>
            <w:tcPrChange w:id="427" w:author="am maz" w:date="2020-08-27T08:49:00Z">
              <w:tcPr>
                <w:tcW w:w="1346" w:type="dxa"/>
                <w:gridSpan w:val="2"/>
                <w:tcBorders>
                  <w:left w:val="single" w:sz="4" w:space="0" w:color="000000"/>
                  <w:bottom w:val="single" w:sz="4" w:space="0" w:color="000000"/>
                </w:tcBorders>
                <w:tcMar>
                  <w:top w:w="0" w:type="dxa"/>
                  <w:left w:w="108" w:type="dxa"/>
                  <w:bottom w:w="0" w:type="dxa"/>
                  <w:right w:w="108" w:type="dxa"/>
                </w:tcMar>
              </w:tcPr>
            </w:tcPrChange>
          </w:tcPr>
          <w:p w14:paraId="718AAA41" w14:textId="77777777" w:rsidR="00420FFA" w:rsidRDefault="00420FFA" w:rsidP="00420FFA">
            <w:pPr>
              <w:pStyle w:val="Standard"/>
              <w:keepNext/>
              <w:keepLines/>
              <w:snapToGrid w:val="0"/>
              <w:rPr>
                <w:color w:val="000000"/>
              </w:rPr>
            </w:pPr>
            <w:r>
              <w:rPr>
                <w:color w:val="000000"/>
              </w:rPr>
              <w:t>0x0088</w:t>
            </w:r>
          </w:p>
        </w:tc>
        <w:tc>
          <w:tcPr>
            <w:tcW w:w="2342" w:type="dxa"/>
            <w:tcBorders>
              <w:left w:val="single" w:sz="4" w:space="0" w:color="000000"/>
              <w:bottom w:val="single" w:sz="4" w:space="0" w:color="000000"/>
            </w:tcBorders>
            <w:tcMar>
              <w:top w:w="0" w:type="dxa"/>
              <w:left w:w="108" w:type="dxa"/>
              <w:bottom w:w="0" w:type="dxa"/>
              <w:right w:w="108" w:type="dxa"/>
            </w:tcMar>
            <w:tcPrChange w:id="428" w:author="am maz" w:date="2020-08-27T08:49:00Z">
              <w:tcPr>
                <w:tcW w:w="2342" w:type="dxa"/>
                <w:gridSpan w:val="2"/>
                <w:tcBorders>
                  <w:left w:val="single" w:sz="4" w:space="0" w:color="000000"/>
                  <w:bottom w:val="single" w:sz="4" w:space="0" w:color="000000"/>
                </w:tcBorders>
                <w:tcMar>
                  <w:top w:w="0" w:type="dxa"/>
                  <w:left w:w="108" w:type="dxa"/>
                  <w:bottom w:w="0" w:type="dxa"/>
                  <w:right w:w="108" w:type="dxa"/>
                </w:tcMar>
              </w:tcPr>
            </w:tcPrChange>
          </w:tcPr>
          <w:p w14:paraId="718AAA42" w14:textId="77777777" w:rsidR="00420FFA" w:rsidRDefault="00420FFA" w:rsidP="00420FFA">
            <w:pPr>
              <w:pStyle w:val="Standard"/>
              <w:keepNext/>
              <w:keepLines/>
            </w:pPr>
            <w:r>
              <w:t>S3 Gain</w:t>
            </w:r>
          </w:p>
        </w:tc>
        <w:tc>
          <w:tcPr>
            <w:tcW w:w="722" w:type="dxa"/>
            <w:tcBorders>
              <w:left w:val="single" w:sz="4" w:space="0" w:color="000000"/>
              <w:bottom w:val="single" w:sz="4" w:space="0" w:color="000000"/>
            </w:tcBorders>
            <w:tcMar>
              <w:top w:w="0" w:type="dxa"/>
              <w:left w:w="108" w:type="dxa"/>
              <w:bottom w:w="0" w:type="dxa"/>
              <w:right w:w="108" w:type="dxa"/>
            </w:tcMar>
            <w:tcPrChange w:id="429" w:author="am maz" w:date="2020-08-27T08:49:00Z">
              <w:tcPr>
                <w:tcW w:w="722" w:type="dxa"/>
                <w:gridSpan w:val="2"/>
                <w:tcBorders>
                  <w:left w:val="single" w:sz="4" w:space="0" w:color="000000"/>
                  <w:bottom w:val="single" w:sz="4" w:space="0" w:color="000000"/>
                </w:tcBorders>
                <w:tcMar>
                  <w:top w:w="0" w:type="dxa"/>
                  <w:left w:w="108" w:type="dxa"/>
                  <w:bottom w:w="0" w:type="dxa"/>
                  <w:right w:w="108" w:type="dxa"/>
                </w:tcMar>
              </w:tcPr>
            </w:tcPrChange>
          </w:tcPr>
          <w:p w14:paraId="718AAA43" w14:textId="77777777" w:rsidR="00420FFA" w:rsidRDefault="00420FFA" w:rsidP="00420FFA">
            <w:pPr>
              <w:pStyle w:val="Standard"/>
              <w:keepNext/>
              <w:keepLines/>
              <w:snapToGrid w:val="0"/>
            </w:pPr>
            <w:r>
              <w:t>R/W</w:t>
            </w:r>
          </w:p>
        </w:tc>
        <w:tc>
          <w:tcPr>
            <w:tcW w:w="897" w:type="dxa"/>
            <w:tcBorders>
              <w:left w:val="single" w:sz="4" w:space="0" w:color="000000"/>
              <w:bottom w:val="single" w:sz="4" w:space="0" w:color="000000"/>
            </w:tcBorders>
            <w:tcMar>
              <w:top w:w="0" w:type="dxa"/>
              <w:left w:w="108" w:type="dxa"/>
              <w:bottom w:w="0" w:type="dxa"/>
              <w:right w:w="108" w:type="dxa"/>
            </w:tcMar>
            <w:tcPrChange w:id="430" w:author="am maz" w:date="2020-08-27T08:49:00Z">
              <w:tcPr>
                <w:tcW w:w="897" w:type="dxa"/>
                <w:gridSpan w:val="2"/>
                <w:tcBorders>
                  <w:left w:val="single" w:sz="4" w:space="0" w:color="000000"/>
                  <w:bottom w:val="single" w:sz="4" w:space="0" w:color="000000"/>
                </w:tcBorders>
                <w:tcMar>
                  <w:top w:w="0" w:type="dxa"/>
                  <w:left w:w="108" w:type="dxa"/>
                  <w:bottom w:w="0" w:type="dxa"/>
                  <w:right w:w="108" w:type="dxa"/>
                </w:tcMar>
              </w:tcPr>
            </w:tcPrChange>
          </w:tcPr>
          <w:p w14:paraId="718AAA44" w14:textId="77777777" w:rsidR="00420FFA" w:rsidRDefault="00420FFA" w:rsidP="00420FFA">
            <w:pPr>
              <w:pStyle w:val="Standard"/>
              <w:keepNext/>
              <w:keepLines/>
              <w:snapToGrid w:val="0"/>
            </w:pPr>
            <w:r>
              <w:t>32-bit</w:t>
            </w:r>
          </w:p>
        </w:tc>
        <w:tc>
          <w:tcPr>
            <w:tcW w:w="4352" w:type="dxa"/>
            <w:tcBorders>
              <w:left w:val="single" w:sz="4" w:space="0" w:color="000000"/>
              <w:bottom w:val="single" w:sz="4" w:space="0" w:color="000000"/>
              <w:right w:val="single" w:sz="4" w:space="0" w:color="000000"/>
            </w:tcBorders>
            <w:tcMar>
              <w:top w:w="0" w:type="dxa"/>
              <w:left w:w="108" w:type="dxa"/>
              <w:bottom w:w="0" w:type="dxa"/>
              <w:right w:w="108" w:type="dxa"/>
            </w:tcMar>
            <w:tcPrChange w:id="431" w:author="am maz" w:date="2020-08-27T08:49:00Z">
              <w:tcPr>
                <w:tcW w:w="4352" w:type="dxa"/>
                <w:gridSpan w:val="2"/>
                <w:tcBorders>
                  <w:left w:val="single" w:sz="4" w:space="0" w:color="000000"/>
                  <w:bottom w:val="single" w:sz="4" w:space="0" w:color="000000"/>
                  <w:right w:val="single" w:sz="4" w:space="0" w:color="000000"/>
                </w:tcBorders>
                <w:tcMar>
                  <w:top w:w="0" w:type="dxa"/>
                  <w:left w:w="108" w:type="dxa"/>
                  <w:bottom w:w="0" w:type="dxa"/>
                  <w:right w:w="108" w:type="dxa"/>
                </w:tcMar>
              </w:tcPr>
            </w:tcPrChange>
          </w:tcPr>
          <w:p w14:paraId="718AAA45" w14:textId="010B52DA" w:rsidR="00420FFA" w:rsidRDefault="00420FFA" w:rsidP="00420FFA">
            <w:pPr>
              <w:pStyle w:val="Standard"/>
              <w:keepNext/>
              <w:keepLines/>
            </w:pPr>
            <w:r>
              <w:t>Simulator amplitude channel 3</w:t>
            </w:r>
          </w:p>
        </w:tc>
      </w:tr>
      <w:tr w:rsidR="005A6767" w14:paraId="718AAA4C" w14:textId="77777777" w:rsidTr="00781980">
        <w:trPr>
          <w:trPrChange w:id="432" w:author="am maz" w:date="2020-08-27T08:49:00Z">
            <w:trPr>
              <w:gridBefore w:val="1"/>
            </w:trPr>
          </w:trPrChange>
        </w:trPr>
        <w:tc>
          <w:tcPr>
            <w:tcW w:w="1346" w:type="dxa"/>
            <w:tcBorders>
              <w:left w:val="single" w:sz="4" w:space="0" w:color="000000"/>
              <w:bottom w:val="single" w:sz="4" w:space="0" w:color="auto"/>
            </w:tcBorders>
            <w:tcMar>
              <w:top w:w="0" w:type="dxa"/>
              <w:left w:w="108" w:type="dxa"/>
              <w:bottom w:w="0" w:type="dxa"/>
              <w:right w:w="108" w:type="dxa"/>
            </w:tcMar>
            <w:tcPrChange w:id="433" w:author="am maz" w:date="2020-08-27T08:49:00Z">
              <w:tcPr>
                <w:tcW w:w="1346" w:type="dxa"/>
                <w:gridSpan w:val="2"/>
                <w:tcBorders>
                  <w:left w:val="single" w:sz="4" w:space="0" w:color="000000"/>
                  <w:bottom w:val="single" w:sz="4" w:space="0" w:color="000000"/>
                </w:tcBorders>
                <w:tcMar>
                  <w:top w:w="0" w:type="dxa"/>
                  <w:left w:w="108" w:type="dxa"/>
                  <w:bottom w:w="0" w:type="dxa"/>
                  <w:right w:w="108" w:type="dxa"/>
                </w:tcMar>
              </w:tcPr>
            </w:tcPrChange>
          </w:tcPr>
          <w:p w14:paraId="718AAA47" w14:textId="77777777" w:rsidR="005A6767" w:rsidRDefault="005A6767" w:rsidP="005A6767">
            <w:pPr>
              <w:pStyle w:val="Standard"/>
              <w:keepNext/>
              <w:keepLines/>
              <w:snapToGrid w:val="0"/>
              <w:rPr>
                <w:color w:val="000000"/>
              </w:rPr>
            </w:pPr>
            <w:r>
              <w:rPr>
                <w:color w:val="000000"/>
              </w:rPr>
              <w:t>0x0090</w:t>
            </w:r>
          </w:p>
        </w:tc>
        <w:tc>
          <w:tcPr>
            <w:tcW w:w="2342" w:type="dxa"/>
            <w:tcBorders>
              <w:left w:val="single" w:sz="4" w:space="0" w:color="000000"/>
              <w:bottom w:val="single" w:sz="4" w:space="0" w:color="auto"/>
            </w:tcBorders>
            <w:tcMar>
              <w:top w:w="0" w:type="dxa"/>
              <w:left w:w="108" w:type="dxa"/>
              <w:bottom w:w="0" w:type="dxa"/>
              <w:right w:w="108" w:type="dxa"/>
            </w:tcMar>
            <w:tcPrChange w:id="434" w:author="am maz" w:date="2020-08-27T08:49:00Z">
              <w:tcPr>
                <w:tcW w:w="2342" w:type="dxa"/>
                <w:gridSpan w:val="2"/>
                <w:tcBorders>
                  <w:left w:val="single" w:sz="4" w:space="0" w:color="000000"/>
                  <w:bottom w:val="single" w:sz="4" w:space="0" w:color="000000"/>
                </w:tcBorders>
                <w:tcMar>
                  <w:top w:w="0" w:type="dxa"/>
                  <w:left w:w="108" w:type="dxa"/>
                  <w:bottom w:w="0" w:type="dxa"/>
                  <w:right w:w="108" w:type="dxa"/>
                </w:tcMar>
              </w:tcPr>
            </w:tcPrChange>
          </w:tcPr>
          <w:p w14:paraId="718AAA48" w14:textId="73DC4319" w:rsidR="005A6767" w:rsidRDefault="005A6767" w:rsidP="005A6767">
            <w:pPr>
              <w:pStyle w:val="Standard"/>
              <w:keepNext/>
              <w:keepLines/>
            </w:pPr>
            <w:r>
              <w:t xml:space="preserve">Ref </w:t>
            </w:r>
            <w:r w:rsidR="00420FFA">
              <w:t>Angular Velocity</w:t>
            </w:r>
          </w:p>
        </w:tc>
        <w:tc>
          <w:tcPr>
            <w:tcW w:w="722" w:type="dxa"/>
            <w:tcBorders>
              <w:left w:val="single" w:sz="4" w:space="0" w:color="000000"/>
              <w:bottom w:val="single" w:sz="4" w:space="0" w:color="auto"/>
            </w:tcBorders>
            <w:tcMar>
              <w:top w:w="0" w:type="dxa"/>
              <w:left w:w="108" w:type="dxa"/>
              <w:bottom w:w="0" w:type="dxa"/>
              <w:right w:w="108" w:type="dxa"/>
            </w:tcMar>
            <w:tcPrChange w:id="435" w:author="am maz" w:date="2020-08-27T08:49:00Z">
              <w:tcPr>
                <w:tcW w:w="722" w:type="dxa"/>
                <w:gridSpan w:val="2"/>
                <w:tcBorders>
                  <w:left w:val="single" w:sz="4" w:space="0" w:color="000000"/>
                  <w:bottom w:val="single" w:sz="4" w:space="0" w:color="000000"/>
                </w:tcBorders>
                <w:tcMar>
                  <w:top w:w="0" w:type="dxa"/>
                  <w:left w:w="108" w:type="dxa"/>
                  <w:bottom w:w="0" w:type="dxa"/>
                  <w:right w:w="108" w:type="dxa"/>
                </w:tcMar>
              </w:tcPr>
            </w:tcPrChange>
          </w:tcPr>
          <w:p w14:paraId="718AAA49" w14:textId="77777777" w:rsidR="005A6767" w:rsidRDefault="005A6767" w:rsidP="005A6767">
            <w:pPr>
              <w:pStyle w:val="Standard"/>
              <w:keepNext/>
              <w:keepLines/>
              <w:snapToGrid w:val="0"/>
            </w:pPr>
            <w:r>
              <w:t>R/W</w:t>
            </w:r>
          </w:p>
        </w:tc>
        <w:tc>
          <w:tcPr>
            <w:tcW w:w="897" w:type="dxa"/>
            <w:tcBorders>
              <w:left w:val="single" w:sz="4" w:space="0" w:color="000000"/>
              <w:bottom w:val="single" w:sz="4" w:space="0" w:color="auto"/>
            </w:tcBorders>
            <w:tcMar>
              <w:top w:w="0" w:type="dxa"/>
              <w:left w:w="108" w:type="dxa"/>
              <w:bottom w:w="0" w:type="dxa"/>
              <w:right w:w="108" w:type="dxa"/>
            </w:tcMar>
            <w:tcPrChange w:id="436" w:author="am maz" w:date="2020-08-27T08:49:00Z">
              <w:tcPr>
                <w:tcW w:w="897" w:type="dxa"/>
                <w:gridSpan w:val="2"/>
                <w:tcBorders>
                  <w:left w:val="single" w:sz="4" w:space="0" w:color="000000"/>
                  <w:bottom w:val="single" w:sz="4" w:space="0" w:color="000000"/>
                </w:tcBorders>
                <w:tcMar>
                  <w:top w:w="0" w:type="dxa"/>
                  <w:left w:w="108" w:type="dxa"/>
                  <w:bottom w:w="0" w:type="dxa"/>
                  <w:right w:w="108" w:type="dxa"/>
                </w:tcMar>
              </w:tcPr>
            </w:tcPrChange>
          </w:tcPr>
          <w:p w14:paraId="718AAA4A" w14:textId="77777777" w:rsidR="005A6767" w:rsidRDefault="005A6767" w:rsidP="005A6767">
            <w:pPr>
              <w:pStyle w:val="Standard"/>
              <w:keepNext/>
              <w:keepLines/>
              <w:snapToGrid w:val="0"/>
            </w:pPr>
            <w:r>
              <w:t>32-bit</w:t>
            </w:r>
          </w:p>
        </w:tc>
        <w:tc>
          <w:tcPr>
            <w:tcW w:w="4352" w:type="dxa"/>
            <w:tcBorders>
              <w:left w:val="single" w:sz="4" w:space="0" w:color="000000"/>
              <w:bottom w:val="single" w:sz="4" w:space="0" w:color="auto"/>
              <w:right w:val="single" w:sz="4" w:space="0" w:color="000000"/>
            </w:tcBorders>
            <w:tcMar>
              <w:top w:w="0" w:type="dxa"/>
              <w:left w:w="108" w:type="dxa"/>
              <w:bottom w:w="0" w:type="dxa"/>
              <w:right w:w="108" w:type="dxa"/>
            </w:tcMar>
            <w:tcPrChange w:id="437" w:author="am maz" w:date="2020-08-27T08:49:00Z">
              <w:tcPr>
                <w:tcW w:w="4352" w:type="dxa"/>
                <w:gridSpan w:val="2"/>
                <w:tcBorders>
                  <w:left w:val="single" w:sz="4" w:space="0" w:color="000000"/>
                  <w:bottom w:val="single" w:sz="4" w:space="0" w:color="000000"/>
                  <w:right w:val="single" w:sz="4" w:space="0" w:color="000000"/>
                </w:tcBorders>
                <w:tcMar>
                  <w:top w:w="0" w:type="dxa"/>
                  <w:left w:w="108" w:type="dxa"/>
                  <w:bottom w:w="0" w:type="dxa"/>
                  <w:right w:w="108" w:type="dxa"/>
                </w:tcMar>
              </w:tcPr>
            </w:tcPrChange>
          </w:tcPr>
          <w:p w14:paraId="718AAA4B" w14:textId="5AB65B03" w:rsidR="005A6767" w:rsidRDefault="00420FFA" w:rsidP="005A6767">
            <w:pPr>
              <w:pStyle w:val="Standard"/>
              <w:keepNext/>
              <w:keepLines/>
            </w:pPr>
            <w:r>
              <w:t>Simulator angular velocity of the references, used to calculate frequency</w:t>
            </w:r>
          </w:p>
        </w:tc>
      </w:tr>
      <w:tr w:rsidR="001D7559" w14:paraId="60645449" w14:textId="77777777" w:rsidTr="00781980">
        <w:tc>
          <w:tcPr>
            <w:tcW w:w="13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E2EC57" w14:textId="6027A3C1" w:rsidR="001D7559" w:rsidRDefault="00781980" w:rsidP="005A6767">
            <w:pPr>
              <w:pStyle w:val="Standard"/>
              <w:keepNext/>
              <w:keepLines/>
              <w:snapToGrid w:val="0"/>
              <w:rPr>
                <w:color w:val="000000"/>
              </w:rPr>
            </w:pPr>
            <w:r>
              <w:rPr>
                <w:color w:val="000000"/>
              </w:rPr>
              <w:t>0x00c0</w:t>
            </w:r>
          </w:p>
        </w:tc>
        <w:tc>
          <w:tcPr>
            <w:tcW w:w="23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91976E" w14:textId="6DACC10E" w:rsidR="001D7559" w:rsidRDefault="00781980" w:rsidP="005A6767">
            <w:pPr>
              <w:pStyle w:val="Standard"/>
              <w:keepNext/>
              <w:keepLines/>
            </w:pPr>
            <w:r>
              <w:t>D/A SPI interface</w:t>
            </w:r>
          </w:p>
        </w:tc>
        <w:tc>
          <w:tcPr>
            <w:tcW w:w="7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6B17ED" w14:textId="530C9DF0" w:rsidR="001D7559" w:rsidRDefault="00781980" w:rsidP="005A6767">
            <w:pPr>
              <w:pStyle w:val="Standard"/>
              <w:keepNext/>
              <w:keepLines/>
              <w:snapToGrid w:val="0"/>
            </w:pPr>
            <w:r>
              <w:t>R/W</w:t>
            </w:r>
          </w:p>
        </w:tc>
        <w:tc>
          <w:tcPr>
            <w:tcW w:w="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81A516" w14:textId="50DD4907" w:rsidR="001D7559" w:rsidRDefault="00781980" w:rsidP="005A6767">
            <w:pPr>
              <w:pStyle w:val="Standard"/>
              <w:keepNext/>
              <w:keepLines/>
              <w:snapToGrid w:val="0"/>
            </w:pPr>
            <w:r>
              <w:t>32-bit</w:t>
            </w:r>
          </w:p>
        </w:tc>
        <w:tc>
          <w:tcPr>
            <w:tcW w:w="43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A6E322" w14:textId="583B6F10" w:rsidR="001D7559" w:rsidRDefault="00781980" w:rsidP="005A6767">
            <w:pPr>
              <w:pStyle w:val="Standard"/>
              <w:keepNext/>
              <w:keepLines/>
            </w:pPr>
            <w:r>
              <w:t xml:space="preserve">SPI interface used when the D/A are used as </w:t>
            </w:r>
            <w:proofErr w:type="gramStart"/>
            <w:r>
              <w:t>general purpose</w:t>
            </w:r>
            <w:proofErr w:type="gramEnd"/>
            <w:r>
              <w:t xml:space="preserve"> D/As</w:t>
            </w:r>
          </w:p>
        </w:tc>
      </w:tr>
    </w:tbl>
    <w:p w14:paraId="718AAA4D" w14:textId="77777777" w:rsidR="009A3CC8" w:rsidRDefault="009A3CC8" w:rsidP="009A3CC8">
      <w:pPr>
        <w:pStyle w:val="Caption"/>
        <w:keepNext/>
        <w:keepLines/>
        <w:jc w:val="center"/>
      </w:pPr>
    </w:p>
    <w:p w14:paraId="718AAA4E" w14:textId="77777777" w:rsidR="009A3CC8" w:rsidRDefault="009A3CC8" w:rsidP="009A3CC8">
      <w:pPr>
        <w:pStyle w:val="Caption"/>
        <w:keepNext/>
        <w:keepLines/>
        <w:jc w:val="center"/>
      </w:pPr>
      <w:r>
        <w:t>Figure 1: Bar 2 Address Map</w:t>
      </w:r>
    </w:p>
    <w:p w14:paraId="718AAA4F" w14:textId="77777777" w:rsidR="0047243D" w:rsidRPr="0047243D" w:rsidRDefault="0047243D" w:rsidP="0047243D"/>
    <w:p w14:paraId="718AAA50" w14:textId="77777777" w:rsidR="00671539" w:rsidRDefault="001B5409" w:rsidP="00671539">
      <w:pPr>
        <w:pStyle w:val="Heading2"/>
      </w:pPr>
      <w:r>
        <w:t xml:space="preserve">0x00 – System ID </w:t>
      </w:r>
      <w:r w:rsidR="00671539">
        <w:t>-- RO</w:t>
      </w:r>
      <w:r>
        <w:t xml:space="preserve"> </w:t>
      </w:r>
    </w:p>
    <w:p w14:paraId="718AAA51" w14:textId="77777777" w:rsidR="00671539" w:rsidRPr="00671539" w:rsidRDefault="00671539" w:rsidP="00671539"/>
    <w:tbl>
      <w:tblPr>
        <w:tblW w:w="90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438" w:author="am maz" w:date="2020-08-27T08:49:00Z">
          <w:tblPr>
            <w:tblW w:w="90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720"/>
        <w:gridCol w:w="8280"/>
        <w:tblGridChange w:id="439">
          <w:tblGrid>
            <w:gridCol w:w="720"/>
            <w:gridCol w:w="8280"/>
          </w:tblGrid>
        </w:tblGridChange>
      </w:tblGrid>
      <w:tr w:rsidR="00671539" w14:paraId="718AAA54" w14:textId="77777777" w:rsidTr="00671539">
        <w:tc>
          <w:tcPr>
            <w:tcW w:w="720" w:type="dxa"/>
            <w:shd w:val="clear" w:color="auto" w:fill="4F81BD"/>
            <w:tcPrChange w:id="440" w:author="am maz" w:date="2020-08-27T08:49:00Z">
              <w:tcPr>
                <w:tcW w:w="720" w:type="dxa"/>
                <w:shd w:val="clear" w:color="auto" w:fill="4F81BD"/>
              </w:tcPr>
            </w:tcPrChange>
          </w:tcPr>
          <w:p w14:paraId="718AAA52" w14:textId="77777777" w:rsidR="00671539" w:rsidRPr="007F77F5" w:rsidRDefault="00671539" w:rsidP="005C0872">
            <w:pPr>
              <w:keepNext/>
              <w:keepLines/>
              <w:rPr>
                <w:b/>
                <w:bCs/>
                <w:color w:val="FFFFFF"/>
              </w:rPr>
            </w:pPr>
            <w:r w:rsidRPr="007F77F5">
              <w:rPr>
                <w:b/>
                <w:bCs/>
                <w:color w:val="FFFFFF"/>
              </w:rPr>
              <w:t>Bit</w:t>
            </w:r>
          </w:p>
        </w:tc>
        <w:tc>
          <w:tcPr>
            <w:tcW w:w="8280" w:type="dxa"/>
            <w:shd w:val="clear" w:color="auto" w:fill="4F81BD"/>
            <w:tcPrChange w:id="441" w:author="am maz" w:date="2020-08-27T08:49:00Z">
              <w:tcPr>
                <w:tcW w:w="8280" w:type="dxa"/>
                <w:shd w:val="clear" w:color="auto" w:fill="4F81BD"/>
              </w:tcPr>
            </w:tcPrChange>
          </w:tcPr>
          <w:p w14:paraId="718AAA53" w14:textId="77777777" w:rsidR="00671539" w:rsidRPr="007F77F5" w:rsidRDefault="00671539" w:rsidP="005C0872">
            <w:pPr>
              <w:keepNext/>
              <w:keepLines/>
              <w:rPr>
                <w:b/>
                <w:bCs/>
                <w:color w:val="FFFFFF"/>
              </w:rPr>
            </w:pPr>
            <w:r>
              <w:rPr>
                <w:b/>
                <w:bCs/>
                <w:color w:val="FFFFFF"/>
              </w:rPr>
              <w:t>31-0</w:t>
            </w:r>
          </w:p>
        </w:tc>
      </w:tr>
      <w:tr w:rsidR="00671539" w14:paraId="718AAA57" w14:textId="77777777" w:rsidTr="00671539">
        <w:tc>
          <w:tcPr>
            <w:tcW w:w="720" w:type="dxa"/>
            <w:tcPrChange w:id="442" w:author="am maz" w:date="2020-08-27T08:49:00Z">
              <w:tcPr>
                <w:tcW w:w="720" w:type="dxa"/>
              </w:tcPr>
            </w:tcPrChange>
          </w:tcPr>
          <w:p w14:paraId="718AAA55" w14:textId="77777777" w:rsidR="00671539" w:rsidRPr="007F77F5" w:rsidRDefault="00671539" w:rsidP="005C0872">
            <w:pPr>
              <w:keepNext/>
              <w:keepLines/>
              <w:rPr>
                <w:b/>
                <w:bCs/>
              </w:rPr>
            </w:pPr>
          </w:p>
        </w:tc>
        <w:tc>
          <w:tcPr>
            <w:tcW w:w="8280" w:type="dxa"/>
            <w:tcPrChange w:id="443" w:author="am maz" w:date="2020-08-27T08:49:00Z">
              <w:tcPr>
                <w:tcW w:w="8280" w:type="dxa"/>
              </w:tcPr>
            </w:tcPrChange>
          </w:tcPr>
          <w:p w14:paraId="718AAA56" w14:textId="77777777" w:rsidR="00671539" w:rsidRPr="006E420D" w:rsidRDefault="00671539" w:rsidP="005C0872">
            <w:pPr>
              <w:keepNext/>
              <w:keepLines/>
            </w:pPr>
            <w:r>
              <w:t>System ID</w:t>
            </w:r>
          </w:p>
        </w:tc>
      </w:tr>
    </w:tbl>
    <w:p w14:paraId="718AAA58" w14:textId="77777777" w:rsidR="005A6767" w:rsidRDefault="005A6767" w:rsidP="005A6767">
      <w:pPr>
        <w:pStyle w:val="Standard"/>
      </w:pPr>
    </w:p>
    <w:p w14:paraId="718AAA59" w14:textId="77777777" w:rsidR="005A6767" w:rsidRDefault="005A6767" w:rsidP="005A6767">
      <w:pPr>
        <w:pStyle w:val="Standard"/>
      </w:pPr>
      <w:r>
        <w:t xml:space="preserve">System ID: </w:t>
      </w:r>
      <w:r w:rsidRPr="00F81D1A">
        <w:t>0x0000010</w:t>
      </w:r>
      <w:r>
        <w:t>1</w:t>
      </w:r>
    </w:p>
    <w:p w14:paraId="718AAA5A" w14:textId="77777777" w:rsidR="00671539" w:rsidRDefault="00671539" w:rsidP="00671539">
      <w:pPr>
        <w:pStyle w:val="Heading2"/>
      </w:pPr>
      <w:r>
        <w:t xml:space="preserve">0x04 – Timestamp -- RO </w:t>
      </w:r>
    </w:p>
    <w:p w14:paraId="718AAA5B" w14:textId="77777777" w:rsidR="00671539" w:rsidRPr="00671539" w:rsidRDefault="00671539" w:rsidP="00671539"/>
    <w:tbl>
      <w:tblPr>
        <w:tblW w:w="90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444" w:author="am maz" w:date="2020-08-27T08:49:00Z">
          <w:tblPr>
            <w:tblW w:w="90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720"/>
        <w:gridCol w:w="8280"/>
        <w:tblGridChange w:id="445">
          <w:tblGrid>
            <w:gridCol w:w="720"/>
            <w:gridCol w:w="8280"/>
          </w:tblGrid>
        </w:tblGridChange>
      </w:tblGrid>
      <w:tr w:rsidR="00671539" w14:paraId="718AAA5E" w14:textId="77777777" w:rsidTr="005C0872">
        <w:tc>
          <w:tcPr>
            <w:tcW w:w="720" w:type="dxa"/>
            <w:shd w:val="clear" w:color="auto" w:fill="4F81BD"/>
            <w:tcPrChange w:id="446" w:author="am maz" w:date="2020-08-27T08:49:00Z">
              <w:tcPr>
                <w:tcW w:w="720" w:type="dxa"/>
                <w:shd w:val="clear" w:color="auto" w:fill="4F81BD"/>
              </w:tcPr>
            </w:tcPrChange>
          </w:tcPr>
          <w:p w14:paraId="718AAA5C" w14:textId="77777777" w:rsidR="00671539" w:rsidRPr="007F77F5" w:rsidRDefault="00671539" w:rsidP="005C0872">
            <w:pPr>
              <w:keepNext/>
              <w:keepLines/>
              <w:rPr>
                <w:b/>
                <w:bCs/>
                <w:color w:val="FFFFFF"/>
              </w:rPr>
            </w:pPr>
            <w:r w:rsidRPr="007F77F5">
              <w:rPr>
                <w:b/>
                <w:bCs/>
                <w:color w:val="FFFFFF"/>
              </w:rPr>
              <w:t>Bit</w:t>
            </w:r>
          </w:p>
        </w:tc>
        <w:tc>
          <w:tcPr>
            <w:tcW w:w="8280" w:type="dxa"/>
            <w:shd w:val="clear" w:color="auto" w:fill="4F81BD"/>
            <w:tcPrChange w:id="447" w:author="am maz" w:date="2020-08-27T08:49:00Z">
              <w:tcPr>
                <w:tcW w:w="8280" w:type="dxa"/>
                <w:shd w:val="clear" w:color="auto" w:fill="4F81BD"/>
              </w:tcPr>
            </w:tcPrChange>
          </w:tcPr>
          <w:p w14:paraId="718AAA5D" w14:textId="77777777" w:rsidR="00671539" w:rsidRPr="007F77F5" w:rsidRDefault="00671539" w:rsidP="005C0872">
            <w:pPr>
              <w:keepNext/>
              <w:keepLines/>
              <w:rPr>
                <w:b/>
                <w:bCs/>
                <w:color w:val="FFFFFF"/>
              </w:rPr>
            </w:pPr>
            <w:r>
              <w:rPr>
                <w:b/>
                <w:bCs/>
                <w:color w:val="FFFFFF"/>
              </w:rPr>
              <w:t>31-0</w:t>
            </w:r>
          </w:p>
        </w:tc>
      </w:tr>
      <w:tr w:rsidR="00671539" w14:paraId="718AAA61" w14:textId="77777777" w:rsidTr="005C0872">
        <w:tc>
          <w:tcPr>
            <w:tcW w:w="720" w:type="dxa"/>
            <w:tcPrChange w:id="448" w:author="am maz" w:date="2020-08-27T08:49:00Z">
              <w:tcPr>
                <w:tcW w:w="720" w:type="dxa"/>
              </w:tcPr>
            </w:tcPrChange>
          </w:tcPr>
          <w:p w14:paraId="718AAA5F" w14:textId="77777777" w:rsidR="00671539" w:rsidRPr="007F77F5" w:rsidRDefault="00671539" w:rsidP="005C0872">
            <w:pPr>
              <w:keepNext/>
              <w:keepLines/>
              <w:rPr>
                <w:b/>
                <w:bCs/>
              </w:rPr>
            </w:pPr>
          </w:p>
        </w:tc>
        <w:tc>
          <w:tcPr>
            <w:tcW w:w="8280" w:type="dxa"/>
            <w:tcPrChange w:id="449" w:author="am maz" w:date="2020-08-27T08:49:00Z">
              <w:tcPr>
                <w:tcW w:w="8280" w:type="dxa"/>
              </w:tcPr>
            </w:tcPrChange>
          </w:tcPr>
          <w:p w14:paraId="718AAA60" w14:textId="77777777" w:rsidR="00671539" w:rsidRPr="006E420D" w:rsidRDefault="00671539" w:rsidP="005C0872">
            <w:pPr>
              <w:keepNext/>
              <w:keepLines/>
            </w:pPr>
            <w:r>
              <w:t>Timestamp</w:t>
            </w:r>
          </w:p>
        </w:tc>
      </w:tr>
    </w:tbl>
    <w:p w14:paraId="718AAA62" w14:textId="77777777" w:rsidR="005A6767" w:rsidRDefault="005A6767" w:rsidP="005A6767">
      <w:pPr>
        <w:pStyle w:val="Standard"/>
      </w:pPr>
      <w:bookmarkStart w:id="450" w:name="_Hlk48719813"/>
    </w:p>
    <w:p w14:paraId="718AAA63" w14:textId="77777777" w:rsidR="005A6767" w:rsidRDefault="005A6767" w:rsidP="005A6767">
      <w:pPr>
        <w:pStyle w:val="Standard"/>
      </w:pPr>
      <w:r>
        <w:t xml:space="preserve">FPGA Version: </w:t>
      </w:r>
    </w:p>
    <w:p w14:paraId="718AAA64" w14:textId="77777777" w:rsidR="005A6767" w:rsidRDefault="005A6767" w:rsidP="005A6767">
      <w:pPr>
        <w:pStyle w:val="Standard"/>
      </w:pPr>
    </w:p>
    <w:p w14:paraId="718AAA65" w14:textId="77777777" w:rsidR="005A6767" w:rsidRDefault="005A6767" w:rsidP="005A6767">
      <w:pPr>
        <w:pStyle w:val="Standard"/>
      </w:pPr>
    </w:p>
    <w:p w14:paraId="718AAA66" w14:textId="77777777" w:rsidR="005A6767" w:rsidRDefault="005A6767" w:rsidP="005A6767">
      <w:pPr>
        <w:pStyle w:val="Standard"/>
      </w:pPr>
    </w:p>
    <w:p w14:paraId="718AAA67" w14:textId="77777777" w:rsidR="005A6767" w:rsidRDefault="005A6767" w:rsidP="005A6767">
      <w:pPr>
        <w:pStyle w:val="Standard"/>
      </w:pPr>
    </w:p>
    <w:bookmarkEnd w:id="450"/>
    <w:p w14:paraId="718AAA68" w14:textId="7444C570" w:rsidR="001B5409" w:rsidRPr="00FF1433" w:rsidRDefault="001B5409" w:rsidP="001B5409">
      <w:pPr>
        <w:pStyle w:val="Heading2"/>
      </w:pPr>
      <w:r>
        <w:lastRenderedPageBreak/>
        <w:t xml:space="preserve">0x10 </w:t>
      </w:r>
      <w:r w:rsidR="00941B52">
        <w:t>–</w:t>
      </w:r>
      <w:r>
        <w:t xml:space="preserve"> </w:t>
      </w:r>
      <w:r w:rsidR="00941B52">
        <w:t>Control Register</w:t>
      </w:r>
      <w:r>
        <w:t xml:space="preserve"> – R/W </w:t>
      </w:r>
    </w:p>
    <w:tbl>
      <w:tblPr>
        <w:tblW w:w="88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530"/>
        <w:gridCol w:w="1530"/>
        <w:gridCol w:w="1170"/>
        <w:gridCol w:w="1170"/>
        <w:gridCol w:w="1170"/>
        <w:gridCol w:w="810"/>
        <w:gridCol w:w="720"/>
        <w:tblGridChange w:id="451">
          <w:tblGrid>
            <w:gridCol w:w="720"/>
            <w:gridCol w:w="1530"/>
            <w:gridCol w:w="1530"/>
            <w:gridCol w:w="1170"/>
            <w:gridCol w:w="1170"/>
            <w:gridCol w:w="1170"/>
            <w:gridCol w:w="810"/>
            <w:gridCol w:w="720"/>
          </w:tblGrid>
        </w:tblGridChange>
      </w:tblGrid>
      <w:tr w:rsidR="001D7559" w14:paraId="718AAA72" w14:textId="77777777" w:rsidTr="001D7559">
        <w:tc>
          <w:tcPr>
            <w:tcW w:w="720" w:type="dxa"/>
            <w:shd w:val="clear" w:color="auto" w:fill="4F81BD"/>
          </w:tcPr>
          <w:p w14:paraId="718AAA69" w14:textId="77777777" w:rsidR="001D7559" w:rsidRPr="007F77F5" w:rsidRDefault="001D7559" w:rsidP="005C0872">
            <w:pPr>
              <w:keepNext/>
              <w:keepLines/>
              <w:rPr>
                <w:b/>
                <w:bCs/>
                <w:color w:val="FFFFFF"/>
              </w:rPr>
            </w:pPr>
            <w:r w:rsidRPr="007F77F5">
              <w:rPr>
                <w:b/>
                <w:bCs/>
                <w:color w:val="FFFFFF"/>
              </w:rPr>
              <w:t>Bit</w:t>
            </w:r>
          </w:p>
        </w:tc>
        <w:tc>
          <w:tcPr>
            <w:tcW w:w="1530" w:type="dxa"/>
            <w:shd w:val="clear" w:color="auto" w:fill="4F81BD"/>
          </w:tcPr>
          <w:p w14:paraId="718AAA6B" w14:textId="77777777" w:rsidR="001D7559" w:rsidRDefault="001D7559" w:rsidP="005C0872">
            <w:pPr>
              <w:keepNext/>
              <w:keepLines/>
              <w:rPr>
                <w:b/>
                <w:bCs/>
                <w:color w:val="FFFFFF"/>
              </w:rPr>
            </w:pPr>
            <w:r>
              <w:rPr>
                <w:b/>
                <w:bCs/>
                <w:color w:val="FFFFFF"/>
              </w:rPr>
              <w:t>9:7</w:t>
            </w:r>
          </w:p>
        </w:tc>
        <w:tc>
          <w:tcPr>
            <w:tcW w:w="1530" w:type="dxa"/>
            <w:shd w:val="clear" w:color="auto" w:fill="4F81BD"/>
          </w:tcPr>
          <w:p w14:paraId="718AAA6C" w14:textId="77777777" w:rsidR="001D7559" w:rsidRDefault="001D7559" w:rsidP="005C0872">
            <w:pPr>
              <w:keepNext/>
              <w:keepLines/>
              <w:rPr>
                <w:b/>
                <w:bCs/>
                <w:color w:val="FFFFFF"/>
              </w:rPr>
            </w:pPr>
            <w:r>
              <w:rPr>
                <w:b/>
                <w:bCs/>
                <w:color w:val="FFFFFF"/>
              </w:rPr>
              <w:t>6</w:t>
            </w:r>
          </w:p>
        </w:tc>
        <w:tc>
          <w:tcPr>
            <w:tcW w:w="1170" w:type="dxa"/>
            <w:shd w:val="clear" w:color="auto" w:fill="4F81BD"/>
          </w:tcPr>
          <w:p w14:paraId="718AAA6D" w14:textId="77777777" w:rsidR="001D7559" w:rsidRDefault="001D7559" w:rsidP="005C0872">
            <w:pPr>
              <w:keepNext/>
              <w:keepLines/>
              <w:rPr>
                <w:b/>
                <w:bCs/>
                <w:color w:val="FFFFFF"/>
              </w:rPr>
            </w:pPr>
            <w:r>
              <w:rPr>
                <w:b/>
                <w:bCs/>
                <w:color w:val="FFFFFF"/>
              </w:rPr>
              <w:t>5</w:t>
            </w:r>
          </w:p>
        </w:tc>
        <w:tc>
          <w:tcPr>
            <w:tcW w:w="1170" w:type="dxa"/>
            <w:shd w:val="clear" w:color="auto" w:fill="4F81BD"/>
          </w:tcPr>
          <w:p w14:paraId="718AAA6E" w14:textId="77777777" w:rsidR="001D7559" w:rsidRDefault="001D7559" w:rsidP="005C0872">
            <w:pPr>
              <w:keepNext/>
              <w:keepLines/>
              <w:rPr>
                <w:b/>
                <w:bCs/>
                <w:color w:val="FFFFFF"/>
              </w:rPr>
            </w:pPr>
            <w:r>
              <w:rPr>
                <w:b/>
                <w:bCs/>
                <w:color w:val="FFFFFF"/>
              </w:rPr>
              <w:t>4</w:t>
            </w:r>
          </w:p>
        </w:tc>
        <w:tc>
          <w:tcPr>
            <w:tcW w:w="1170" w:type="dxa"/>
            <w:shd w:val="clear" w:color="auto" w:fill="4F81BD"/>
          </w:tcPr>
          <w:p w14:paraId="718AAA6F" w14:textId="77777777" w:rsidR="001D7559" w:rsidRPr="007F77F5" w:rsidRDefault="001D7559" w:rsidP="005C0872">
            <w:pPr>
              <w:keepNext/>
              <w:keepLines/>
              <w:rPr>
                <w:b/>
                <w:bCs/>
                <w:color w:val="FFFFFF"/>
              </w:rPr>
            </w:pPr>
            <w:r>
              <w:rPr>
                <w:b/>
                <w:bCs/>
                <w:color w:val="FFFFFF"/>
              </w:rPr>
              <w:t>3</w:t>
            </w:r>
          </w:p>
        </w:tc>
        <w:tc>
          <w:tcPr>
            <w:tcW w:w="810" w:type="dxa"/>
            <w:shd w:val="clear" w:color="auto" w:fill="4F81BD"/>
          </w:tcPr>
          <w:p w14:paraId="718AAA70" w14:textId="77777777" w:rsidR="001D7559" w:rsidRPr="007F77F5" w:rsidRDefault="001D7559" w:rsidP="005C0872">
            <w:pPr>
              <w:keepNext/>
              <w:keepLines/>
              <w:rPr>
                <w:b/>
                <w:bCs/>
                <w:color w:val="FFFFFF"/>
              </w:rPr>
            </w:pPr>
            <w:r>
              <w:rPr>
                <w:b/>
                <w:bCs/>
                <w:color w:val="FFFFFF"/>
              </w:rPr>
              <w:t>2</w:t>
            </w:r>
          </w:p>
        </w:tc>
        <w:tc>
          <w:tcPr>
            <w:tcW w:w="720" w:type="dxa"/>
            <w:shd w:val="clear" w:color="auto" w:fill="4F81BD"/>
          </w:tcPr>
          <w:p w14:paraId="718AAA71" w14:textId="77777777" w:rsidR="001D7559" w:rsidRPr="007F77F5" w:rsidRDefault="001D7559" w:rsidP="005C0872">
            <w:pPr>
              <w:keepNext/>
              <w:keepLines/>
              <w:rPr>
                <w:b/>
                <w:bCs/>
                <w:color w:val="FFFFFF"/>
              </w:rPr>
            </w:pPr>
            <w:r>
              <w:rPr>
                <w:b/>
                <w:bCs/>
                <w:color w:val="FFFFFF"/>
              </w:rPr>
              <w:t>1:0</w:t>
            </w:r>
          </w:p>
        </w:tc>
      </w:tr>
      <w:tr w:rsidR="001D7559" w14:paraId="718AAA7D" w14:textId="77777777" w:rsidTr="001D7559">
        <w:tc>
          <w:tcPr>
            <w:tcW w:w="720" w:type="dxa"/>
          </w:tcPr>
          <w:p w14:paraId="718AAA73" w14:textId="77777777" w:rsidR="001D7559" w:rsidRPr="007F77F5" w:rsidRDefault="001D7559" w:rsidP="005C0872">
            <w:pPr>
              <w:keepNext/>
              <w:keepLines/>
              <w:rPr>
                <w:b/>
                <w:bCs/>
              </w:rPr>
            </w:pPr>
          </w:p>
        </w:tc>
        <w:tc>
          <w:tcPr>
            <w:tcW w:w="1530" w:type="dxa"/>
          </w:tcPr>
          <w:p w14:paraId="718AAA76" w14:textId="77777777" w:rsidR="001D7559" w:rsidRDefault="001D7559" w:rsidP="005C0872">
            <w:pPr>
              <w:keepNext/>
              <w:keepLines/>
            </w:pPr>
            <w:proofErr w:type="spellStart"/>
            <w:r>
              <w:t>DAC_Span</w:t>
            </w:r>
            <w:proofErr w:type="spellEnd"/>
          </w:p>
        </w:tc>
        <w:tc>
          <w:tcPr>
            <w:tcW w:w="1530" w:type="dxa"/>
          </w:tcPr>
          <w:p w14:paraId="718AAA77" w14:textId="77777777" w:rsidR="001D7559" w:rsidRDefault="001D7559" w:rsidP="005C0872">
            <w:pPr>
              <w:keepNext/>
              <w:keepLines/>
            </w:pPr>
            <w:proofErr w:type="spellStart"/>
            <w:r>
              <w:t>DAC_RSTn</w:t>
            </w:r>
            <w:proofErr w:type="spellEnd"/>
          </w:p>
        </w:tc>
        <w:tc>
          <w:tcPr>
            <w:tcW w:w="1170" w:type="dxa"/>
          </w:tcPr>
          <w:p w14:paraId="718AAA78" w14:textId="77777777" w:rsidR="001D7559" w:rsidRDefault="001D7559" w:rsidP="005C0872">
            <w:pPr>
              <w:keepNext/>
              <w:keepLines/>
            </w:pPr>
            <w:proofErr w:type="spellStart"/>
            <w:r>
              <w:t>DSRn</w:t>
            </w:r>
            <w:proofErr w:type="spellEnd"/>
          </w:p>
        </w:tc>
        <w:tc>
          <w:tcPr>
            <w:tcW w:w="1170" w:type="dxa"/>
          </w:tcPr>
          <w:p w14:paraId="718AAA79" w14:textId="77777777" w:rsidR="001D7559" w:rsidRDefault="001D7559" w:rsidP="005C0872">
            <w:pPr>
              <w:keepNext/>
              <w:keepLines/>
            </w:pPr>
            <w:proofErr w:type="spellStart"/>
            <w:r>
              <w:t>A_Q_Bn</w:t>
            </w:r>
            <w:proofErr w:type="spellEnd"/>
          </w:p>
        </w:tc>
        <w:tc>
          <w:tcPr>
            <w:tcW w:w="1170" w:type="dxa"/>
          </w:tcPr>
          <w:p w14:paraId="718AAA7A" w14:textId="77777777" w:rsidR="001D7559" w:rsidRPr="006E420D" w:rsidRDefault="001D7559" w:rsidP="005C0872">
            <w:pPr>
              <w:keepNext/>
              <w:keepLines/>
            </w:pPr>
            <w:proofErr w:type="spellStart"/>
            <w:r>
              <w:t>DN_UPn</w:t>
            </w:r>
            <w:proofErr w:type="spellEnd"/>
          </w:p>
        </w:tc>
        <w:tc>
          <w:tcPr>
            <w:tcW w:w="810" w:type="dxa"/>
          </w:tcPr>
          <w:p w14:paraId="718AAA7B" w14:textId="77777777" w:rsidR="001D7559" w:rsidRPr="006E420D" w:rsidRDefault="001D7559" w:rsidP="005C0872">
            <w:pPr>
              <w:keepNext/>
              <w:keepLines/>
            </w:pPr>
            <w:r>
              <w:t>Shift</w:t>
            </w:r>
          </w:p>
        </w:tc>
        <w:tc>
          <w:tcPr>
            <w:tcW w:w="720" w:type="dxa"/>
          </w:tcPr>
          <w:p w14:paraId="718AAA7C" w14:textId="77777777" w:rsidR="001D7559" w:rsidRPr="006E420D" w:rsidRDefault="001D7559" w:rsidP="005C0872">
            <w:pPr>
              <w:keepNext/>
              <w:keepLines/>
            </w:pPr>
            <w:r>
              <w:t>Res</w:t>
            </w:r>
          </w:p>
        </w:tc>
      </w:tr>
    </w:tbl>
    <w:p w14:paraId="7432BA4A" w14:textId="5A2BE613" w:rsidR="005A6767" w:rsidRDefault="005A6767" w:rsidP="000A221A">
      <w:pPr>
        <w:rPr>
          <w:b/>
        </w:rPr>
      </w:pPr>
    </w:p>
    <w:tbl>
      <w:tblPr>
        <w:tblW w:w="8797"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530"/>
        <w:gridCol w:w="2767"/>
        <w:gridCol w:w="3780"/>
        <w:tblGridChange w:id="452">
          <w:tblGrid>
            <w:gridCol w:w="720"/>
            <w:gridCol w:w="1530"/>
            <w:gridCol w:w="2767"/>
            <w:gridCol w:w="3780"/>
          </w:tblGrid>
        </w:tblGridChange>
      </w:tblGrid>
      <w:tr w:rsidR="001D7559" w14:paraId="3B8A9ED2" w14:textId="77777777" w:rsidTr="001D7559">
        <w:tc>
          <w:tcPr>
            <w:tcW w:w="720" w:type="dxa"/>
            <w:shd w:val="clear" w:color="auto" w:fill="4F81BD"/>
          </w:tcPr>
          <w:p w14:paraId="15C7B117" w14:textId="77777777" w:rsidR="001D7559" w:rsidRPr="007F77F5" w:rsidRDefault="001D7559" w:rsidP="004E6953">
            <w:pPr>
              <w:keepNext/>
              <w:keepLines/>
              <w:rPr>
                <w:b/>
                <w:bCs/>
                <w:color w:val="FFFFFF"/>
              </w:rPr>
            </w:pPr>
            <w:r w:rsidRPr="007F77F5">
              <w:rPr>
                <w:b/>
                <w:bCs/>
                <w:color w:val="FFFFFF"/>
              </w:rPr>
              <w:t>Bit</w:t>
            </w:r>
          </w:p>
        </w:tc>
        <w:tc>
          <w:tcPr>
            <w:tcW w:w="1530" w:type="dxa"/>
            <w:shd w:val="clear" w:color="auto" w:fill="4F81BD"/>
          </w:tcPr>
          <w:p w14:paraId="28E18E68" w14:textId="2BFC31E3" w:rsidR="001D7559" w:rsidRDefault="001D7559" w:rsidP="004E6953">
            <w:pPr>
              <w:keepNext/>
              <w:keepLines/>
              <w:rPr>
                <w:b/>
                <w:bCs/>
                <w:color w:val="FFFFFF"/>
              </w:rPr>
            </w:pPr>
            <w:r>
              <w:rPr>
                <w:b/>
                <w:bCs/>
                <w:color w:val="FFFFFF"/>
              </w:rPr>
              <w:t>31:12</w:t>
            </w:r>
          </w:p>
        </w:tc>
        <w:tc>
          <w:tcPr>
            <w:tcW w:w="2767" w:type="dxa"/>
            <w:shd w:val="clear" w:color="auto" w:fill="4F81BD"/>
          </w:tcPr>
          <w:p w14:paraId="697447A8" w14:textId="714F6953" w:rsidR="001D7559" w:rsidRPr="007F77F5" w:rsidRDefault="001D7559" w:rsidP="004E6953">
            <w:pPr>
              <w:keepNext/>
              <w:keepLines/>
              <w:rPr>
                <w:b/>
                <w:bCs/>
                <w:color w:val="FFFFFF"/>
              </w:rPr>
            </w:pPr>
            <w:r>
              <w:rPr>
                <w:b/>
                <w:bCs/>
                <w:color w:val="FFFFFF"/>
              </w:rPr>
              <w:t>11</w:t>
            </w:r>
          </w:p>
        </w:tc>
        <w:tc>
          <w:tcPr>
            <w:tcW w:w="3780" w:type="dxa"/>
            <w:shd w:val="clear" w:color="auto" w:fill="4F81BD"/>
          </w:tcPr>
          <w:p w14:paraId="2CEDD82A" w14:textId="3925266F" w:rsidR="001D7559" w:rsidRPr="007F77F5" w:rsidRDefault="001D7559" w:rsidP="004E6953">
            <w:pPr>
              <w:keepNext/>
              <w:keepLines/>
              <w:rPr>
                <w:b/>
                <w:bCs/>
                <w:color w:val="FFFFFF"/>
              </w:rPr>
            </w:pPr>
            <w:r>
              <w:rPr>
                <w:b/>
                <w:bCs/>
                <w:color w:val="FFFFFF"/>
              </w:rPr>
              <w:t>10</w:t>
            </w:r>
          </w:p>
        </w:tc>
      </w:tr>
      <w:tr w:rsidR="001D7559" w14:paraId="6AA640D1" w14:textId="77777777" w:rsidTr="001D7559">
        <w:tc>
          <w:tcPr>
            <w:tcW w:w="720" w:type="dxa"/>
          </w:tcPr>
          <w:p w14:paraId="4FFBB6C7" w14:textId="77777777" w:rsidR="001D7559" w:rsidRPr="007F77F5" w:rsidRDefault="001D7559" w:rsidP="004E6953">
            <w:pPr>
              <w:keepNext/>
              <w:keepLines/>
              <w:rPr>
                <w:b/>
                <w:bCs/>
              </w:rPr>
            </w:pPr>
          </w:p>
        </w:tc>
        <w:tc>
          <w:tcPr>
            <w:tcW w:w="1530" w:type="dxa"/>
          </w:tcPr>
          <w:p w14:paraId="069FDDFE" w14:textId="154813FE" w:rsidR="001D7559" w:rsidRDefault="00941B52" w:rsidP="004E6953">
            <w:pPr>
              <w:keepNext/>
              <w:keepLines/>
            </w:pPr>
            <w:r>
              <w:t>Unused</w:t>
            </w:r>
          </w:p>
        </w:tc>
        <w:tc>
          <w:tcPr>
            <w:tcW w:w="2767" w:type="dxa"/>
          </w:tcPr>
          <w:p w14:paraId="4EB250B0" w14:textId="211CBA9F" w:rsidR="001D7559" w:rsidRPr="006E420D" w:rsidRDefault="001D7559" w:rsidP="004E6953">
            <w:pPr>
              <w:keepNext/>
              <w:keepLines/>
            </w:pPr>
            <w:r>
              <w:t xml:space="preserve">DAC </w:t>
            </w:r>
            <w:proofErr w:type="spellStart"/>
            <w:r w:rsidRPr="001D7559">
              <w:t>ldac_n</w:t>
            </w:r>
            <w:proofErr w:type="spellEnd"/>
            <w:r>
              <w:t xml:space="preserve"> signal</w:t>
            </w:r>
          </w:p>
        </w:tc>
        <w:tc>
          <w:tcPr>
            <w:tcW w:w="3780" w:type="dxa"/>
          </w:tcPr>
          <w:p w14:paraId="29CE4E80" w14:textId="18794119" w:rsidR="001D7559" w:rsidRPr="006E420D" w:rsidRDefault="001D7559" w:rsidP="004E6953">
            <w:pPr>
              <w:keepNext/>
              <w:keepLines/>
            </w:pPr>
            <w:r>
              <w:t>Simulator/DA</w:t>
            </w:r>
          </w:p>
        </w:tc>
      </w:tr>
    </w:tbl>
    <w:p w14:paraId="61264F93" w14:textId="77777777" w:rsidR="001D7559" w:rsidRDefault="001D7559" w:rsidP="001B5409">
      <w:pPr>
        <w:rPr>
          <w:del w:id="453" w:author="Philippe Faucon" w:date="2020-08-27T08:49:00Z"/>
          <w:b/>
        </w:rPr>
      </w:pPr>
    </w:p>
    <w:p w14:paraId="718AAA7E" w14:textId="00A0A4E5" w:rsidR="005A6767" w:rsidRDefault="000A221A" w:rsidP="000A221A">
      <w:pPr>
        <w:rPr>
          <w:ins w:id="454" w:author="Philippe Faucon" w:date="2020-08-27T08:49:00Z"/>
        </w:rPr>
      </w:pPr>
      <w:ins w:id="455" w:author="Philippe Faucon" w:date="2020-08-27T08:49:00Z">
        <w:r>
          <w:t>These outputs are connected directly to the corresponding input of the RD19231. Refer to the chip datasheet for further details.</w:t>
        </w:r>
      </w:ins>
    </w:p>
    <w:p w14:paraId="718AAA7F" w14:textId="77777777" w:rsidR="001B5409" w:rsidRDefault="001B5409" w:rsidP="001B5409">
      <w:r>
        <w:rPr>
          <w:b/>
        </w:rPr>
        <w:t>Res</w:t>
      </w:r>
      <w:r>
        <w:t>: Resolver resolution. 11 = 16 bits (default), 10 = 14 bits, 01 = 12 bits, 00 = 10 bits</w:t>
      </w:r>
    </w:p>
    <w:p w14:paraId="718AAA80" w14:textId="79977739" w:rsidR="001B5409" w:rsidRPr="00B15E83" w:rsidRDefault="001B5409" w:rsidP="001B5409">
      <w:r>
        <w:rPr>
          <w:b/>
        </w:rPr>
        <w:t>Shift</w:t>
      </w:r>
      <w:r>
        <w:t xml:space="preserve">: </w:t>
      </w:r>
      <w:del w:id="456" w:author="Philippe Faucon" w:date="2020-08-27T08:49:00Z">
        <w:r w:rsidRPr="00B15E83">
          <w:delText>1</w:delText>
        </w:r>
      </w:del>
      <w:ins w:id="457" w:author="Philippe Faucon" w:date="2020-08-27T08:49:00Z">
        <w:r w:rsidR="000A221A">
          <w:t xml:space="preserve">Connected to the RD19231 </w:t>
        </w:r>
        <w:r w:rsidR="000A221A" w:rsidRPr="000A221A">
          <w:rPr>
            <w:b/>
            <w:bCs/>
          </w:rPr>
          <w:t>Shift</w:t>
        </w:r>
        <w:r w:rsidR="000A221A">
          <w:t xml:space="preserve"> pin. A ‘</w:t>
        </w:r>
        <w:r w:rsidRPr="00B15E83">
          <w:t>1</w:t>
        </w:r>
        <w:r w:rsidR="000A221A">
          <w:t>’</w:t>
        </w:r>
      </w:ins>
      <w:r w:rsidRPr="00B15E83">
        <w:t xml:space="preserve"> </w:t>
      </w:r>
      <w:r>
        <w:t>S</w:t>
      </w:r>
      <w:r w:rsidRPr="00B15E83">
        <w:t>elects VEL1 components</w:t>
      </w:r>
      <w:r>
        <w:t xml:space="preserve"> (default)</w:t>
      </w:r>
      <w:r w:rsidRPr="00B15E83">
        <w:t xml:space="preserve">, </w:t>
      </w:r>
      <w:del w:id="458" w:author="Philippe Faucon" w:date="2020-08-27T08:49:00Z">
        <w:r w:rsidRPr="00B15E83">
          <w:delText>0</w:delText>
        </w:r>
      </w:del>
      <w:ins w:id="459" w:author="Philippe Faucon" w:date="2020-08-27T08:49:00Z">
        <w:r w:rsidR="000A221A">
          <w:t>‘</w:t>
        </w:r>
        <w:r w:rsidRPr="00B15E83">
          <w:t>0</w:t>
        </w:r>
        <w:r w:rsidR="000A221A">
          <w:t>’</w:t>
        </w:r>
      </w:ins>
      <w:r w:rsidRPr="00B15E83">
        <w:t xml:space="preserve"> selects VEL2 components</w:t>
      </w:r>
      <w:r>
        <w:t>.</w:t>
      </w:r>
    </w:p>
    <w:p w14:paraId="718AAA81" w14:textId="42C5C888" w:rsidR="001B5409" w:rsidRDefault="001B5409" w:rsidP="001B5409">
      <w:proofErr w:type="spellStart"/>
      <w:r>
        <w:rPr>
          <w:b/>
        </w:rPr>
        <w:t>DN_UPn</w:t>
      </w:r>
      <w:proofErr w:type="spellEnd"/>
      <w:r>
        <w:t xml:space="preserve">: </w:t>
      </w:r>
      <w:ins w:id="460" w:author="Philippe Faucon" w:date="2020-08-27T08:49:00Z">
        <w:r w:rsidR="000A221A">
          <w:t xml:space="preserve">Connected to the RD19231 </w:t>
        </w:r>
        <w:r w:rsidR="000A221A" w:rsidRPr="000A221A">
          <w:rPr>
            <w:b/>
            <w:bCs/>
          </w:rPr>
          <w:t>UP/DN</w:t>
        </w:r>
        <w:r w:rsidR="000A221A">
          <w:t xml:space="preserve"> pin. Only ‘0’and ‘1’ are supported. </w:t>
        </w:r>
      </w:ins>
      <w:r>
        <w:t>S</w:t>
      </w:r>
      <w:r w:rsidRPr="0070457E">
        <w:t xml:space="preserve">elects the gain of the amplifier driving the de-selected set of </w:t>
      </w:r>
      <w:proofErr w:type="gramStart"/>
      <w:r w:rsidRPr="0070457E">
        <w:t>bandwidth</w:t>
      </w:r>
      <w:proofErr w:type="gramEnd"/>
      <w:del w:id="461" w:author="Philippe Faucon" w:date="2020-08-27T08:49:00Z">
        <w:r w:rsidRPr="0070457E">
          <w:br/>
        </w:r>
      </w:del>
      <w:ins w:id="462" w:author="Philippe Faucon" w:date="2020-08-27T08:49:00Z">
        <w:r w:rsidR="000A221A">
          <w:t xml:space="preserve"> </w:t>
        </w:r>
      </w:ins>
      <w:r w:rsidRPr="0070457E">
        <w:t>components</w:t>
      </w:r>
      <w:r>
        <w:t xml:space="preserve"> (default 0 – pre-set resolution to increase). </w:t>
      </w:r>
    </w:p>
    <w:p w14:paraId="718AAA82" w14:textId="77777777" w:rsidR="001B5409" w:rsidRDefault="001B5409" w:rsidP="001B5409">
      <w:r>
        <w:rPr>
          <w:b/>
        </w:rPr>
        <w:t>A_Q_B</w:t>
      </w:r>
      <w:r>
        <w:t xml:space="preserve">: Enables encoder emulation (default 0). Do not change </w:t>
      </w:r>
    </w:p>
    <w:p w14:paraId="718AAA83" w14:textId="77777777" w:rsidR="001B5409" w:rsidRDefault="001B5409" w:rsidP="001B5409">
      <w:r>
        <w:rPr>
          <w:b/>
        </w:rPr>
        <w:t>DSR</w:t>
      </w:r>
      <w:r>
        <w:t xml:space="preserve">: Disables synthesized reference (default 0). Do not change </w:t>
      </w:r>
    </w:p>
    <w:p w14:paraId="718AAA84" w14:textId="77777777" w:rsidR="001B5409" w:rsidRDefault="001B5409" w:rsidP="001B5409">
      <w:r>
        <w:rPr>
          <w:b/>
        </w:rPr>
        <w:t>DAC_RST</w:t>
      </w:r>
      <w:r>
        <w:t xml:space="preserve">: Sets DAC channels to midrange (default 0). </w:t>
      </w:r>
    </w:p>
    <w:p w14:paraId="718AAA85" w14:textId="7EC31FBD" w:rsidR="001B5409" w:rsidRDefault="001B5409" w:rsidP="001B5409">
      <w:proofErr w:type="spellStart"/>
      <w:r>
        <w:rPr>
          <w:b/>
        </w:rPr>
        <w:t>DAC_Span</w:t>
      </w:r>
      <w:proofErr w:type="spellEnd"/>
      <w:r>
        <w:t xml:space="preserve">: 000 = +/- 10V (11.6 V inputs), 010 = +/- 2.5V (direct inputs) </w:t>
      </w:r>
    </w:p>
    <w:p w14:paraId="1EA596B0" w14:textId="663016C3" w:rsidR="001D7559" w:rsidRDefault="001D7559" w:rsidP="001B5409">
      <w:r w:rsidRPr="001D7559">
        <w:rPr>
          <w:b/>
          <w:bCs/>
        </w:rPr>
        <w:t>Simulator/DA</w:t>
      </w:r>
      <w:r>
        <w:t xml:space="preserve">: When 0, the D/A are used by the synchro simulator, when 1 they are used as </w:t>
      </w:r>
      <w:proofErr w:type="gramStart"/>
      <w:r>
        <w:t>general purpose</w:t>
      </w:r>
      <w:proofErr w:type="gramEnd"/>
      <w:r>
        <w:t xml:space="preserve"> D/A, and accessible through the SPI interface.</w:t>
      </w:r>
    </w:p>
    <w:p w14:paraId="5DE62F19" w14:textId="5A579A2A" w:rsidR="001D7559" w:rsidRPr="001B5409" w:rsidRDefault="001D7559" w:rsidP="001B5409">
      <w:proofErr w:type="spellStart"/>
      <w:r w:rsidRPr="001D7559">
        <w:rPr>
          <w:b/>
          <w:bCs/>
        </w:rPr>
        <w:t>LDAC_n</w:t>
      </w:r>
      <w:proofErr w:type="spellEnd"/>
      <w:r>
        <w:t xml:space="preserve">: When </w:t>
      </w:r>
      <w:r w:rsidR="00941B52">
        <w:t>in</w:t>
      </w:r>
      <w:r>
        <w:t xml:space="preserve"> general purpose D/A </w:t>
      </w:r>
      <w:r w:rsidR="00941B52">
        <w:t>mode,</w:t>
      </w:r>
      <w:r>
        <w:t xml:space="preserve"> this bit reflects the state of the </w:t>
      </w:r>
      <w:proofErr w:type="spellStart"/>
      <w:r>
        <w:t>LDAC_n</w:t>
      </w:r>
      <w:proofErr w:type="spellEnd"/>
      <w:r>
        <w:t xml:space="preserve"> signal of the DA interface. Refer to the DA manual.</w:t>
      </w:r>
    </w:p>
    <w:p w14:paraId="718AAA86" w14:textId="77777777" w:rsidR="00375801" w:rsidRPr="00FF1433" w:rsidRDefault="00D74B58" w:rsidP="00375801">
      <w:pPr>
        <w:pStyle w:val="Heading2"/>
      </w:pPr>
      <w:r>
        <w:t xml:space="preserve">0x20 -- </w:t>
      </w:r>
      <w:r w:rsidR="001910F0">
        <w:t xml:space="preserve">GP Input </w:t>
      </w:r>
      <w:r>
        <w:t>-- RO</w:t>
      </w:r>
    </w:p>
    <w:tbl>
      <w:tblPr>
        <w:tblW w:w="90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463" w:author="am maz" w:date="2020-08-27T08:49:00Z">
          <w:tblPr>
            <w:tblW w:w="90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540"/>
        <w:gridCol w:w="6210"/>
        <w:gridCol w:w="810"/>
        <w:gridCol w:w="630"/>
        <w:gridCol w:w="810"/>
        <w:tblGridChange w:id="464">
          <w:tblGrid>
            <w:gridCol w:w="540"/>
            <w:gridCol w:w="6210"/>
            <w:gridCol w:w="810"/>
            <w:gridCol w:w="630"/>
            <w:gridCol w:w="810"/>
          </w:tblGrid>
        </w:tblGridChange>
      </w:tblGrid>
      <w:tr w:rsidR="001910F0" w14:paraId="718AAA8C" w14:textId="77777777" w:rsidTr="00CF1B3B">
        <w:tc>
          <w:tcPr>
            <w:tcW w:w="540" w:type="dxa"/>
            <w:shd w:val="clear" w:color="auto" w:fill="4F81BD"/>
            <w:tcPrChange w:id="465" w:author="am maz" w:date="2020-08-27T08:49:00Z">
              <w:tcPr>
                <w:tcW w:w="540" w:type="dxa"/>
                <w:shd w:val="clear" w:color="auto" w:fill="4F81BD"/>
              </w:tcPr>
            </w:tcPrChange>
          </w:tcPr>
          <w:p w14:paraId="718AAA87" w14:textId="77777777" w:rsidR="001910F0" w:rsidRPr="007F77F5" w:rsidRDefault="001910F0" w:rsidP="00AF6042">
            <w:pPr>
              <w:keepNext/>
              <w:keepLines/>
              <w:rPr>
                <w:b/>
                <w:bCs/>
                <w:color w:val="FFFFFF"/>
              </w:rPr>
            </w:pPr>
            <w:r w:rsidRPr="007F77F5">
              <w:rPr>
                <w:b/>
                <w:bCs/>
                <w:color w:val="FFFFFF"/>
              </w:rPr>
              <w:t>Bit</w:t>
            </w:r>
          </w:p>
        </w:tc>
        <w:tc>
          <w:tcPr>
            <w:tcW w:w="6210" w:type="dxa"/>
            <w:shd w:val="clear" w:color="auto" w:fill="4F81BD"/>
            <w:tcPrChange w:id="466" w:author="am maz" w:date="2020-08-27T08:49:00Z">
              <w:tcPr>
                <w:tcW w:w="6210" w:type="dxa"/>
                <w:shd w:val="clear" w:color="auto" w:fill="4F81BD"/>
              </w:tcPr>
            </w:tcPrChange>
          </w:tcPr>
          <w:p w14:paraId="718AAA88" w14:textId="77777777" w:rsidR="001910F0" w:rsidRPr="007F77F5" w:rsidRDefault="001910F0" w:rsidP="00AF6042">
            <w:pPr>
              <w:keepNext/>
              <w:keepLines/>
              <w:rPr>
                <w:b/>
                <w:bCs/>
                <w:color w:val="FFFFFF"/>
              </w:rPr>
            </w:pPr>
            <w:r>
              <w:rPr>
                <w:b/>
                <w:bCs/>
                <w:color w:val="FFFFFF"/>
              </w:rPr>
              <w:t>31-4</w:t>
            </w:r>
          </w:p>
        </w:tc>
        <w:tc>
          <w:tcPr>
            <w:tcW w:w="810" w:type="dxa"/>
            <w:shd w:val="clear" w:color="auto" w:fill="4F81BD"/>
            <w:tcPrChange w:id="467" w:author="am maz" w:date="2020-08-27T08:49:00Z">
              <w:tcPr>
                <w:tcW w:w="810" w:type="dxa"/>
                <w:shd w:val="clear" w:color="auto" w:fill="4F81BD"/>
              </w:tcPr>
            </w:tcPrChange>
          </w:tcPr>
          <w:p w14:paraId="718AAA89" w14:textId="77777777" w:rsidR="001910F0" w:rsidRPr="007F77F5" w:rsidRDefault="001910F0" w:rsidP="00AF6042">
            <w:pPr>
              <w:keepNext/>
              <w:keepLines/>
              <w:rPr>
                <w:b/>
                <w:bCs/>
                <w:color w:val="FFFFFF"/>
              </w:rPr>
            </w:pPr>
            <w:r>
              <w:rPr>
                <w:b/>
                <w:bCs/>
                <w:color w:val="FFFFFF"/>
              </w:rPr>
              <w:t>3</w:t>
            </w:r>
          </w:p>
        </w:tc>
        <w:tc>
          <w:tcPr>
            <w:tcW w:w="630" w:type="dxa"/>
            <w:shd w:val="clear" w:color="auto" w:fill="4F81BD"/>
            <w:tcPrChange w:id="468" w:author="am maz" w:date="2020-08-27T08:49:00Z">
              <w:tcPr>
                <w:tcW w:w="630" w:type="dxa"/>
                <w:shd w:val="clear" w:color="auto" w:fill="4F81BD"/>
              </w:tcPr>
            </w:tcPrChange>
          </w:tcPr>
          <w:p w14:paraId="718AAA8A" w14:textId="77777777" w:rsidR="001910F0" w:rsidRPr="007F77F5" w:rsidRDefault="001910F0" w:rsidP="00AF6042">
            <w:pPr>
              <w:keepNext/>
              <w:keepLines/>
              <w:rPr>
                <w:b/>
                <w:bCs/>
                <w:color w:val="FFFFFF"/>
              </w:rPr>
            </w:pPr>
            <w:r>
              <w:rPr>
                <w:b/>
                <w:bCs/>
                <w:color w:val="FFFFFF"/>
              </w:rPr>
              <w:t>1</w:t>
            </w:r>
          </w:p>
        </w:tc>
        <w:tc>
          <w:tcPr>
            <w:tcW w:w="810" w:type="dxa"/>
            <w:shd w:val="clear" w:color="auto" w:fill="4F81BD"/>
            <w:tcPrChange w:id="469" w:author="am maz" w:date="2020-08-27T08:49:00Z">
              <w:tcPr>
                <w:tcW w:w="810" w:type="dxa"/>
                <w:shd w:val="clear" w:color="auto" w:fill="4F81BD"/>
              </w:tcPr>
            </w:tcPrChange>
          </w:tcPr>
          <w:p w14:paraId="718AAA8B" w14:textId="77777777" w:rsidR="001910F0" w:rsidRPr="007F77F5" w:rsidRDefault="001910F0" w:rsidP="00AF6042">
            <w:pPr>
              <w:keepNext/>
              <w:keepLines/>
              <w:rPr>
                <w:b/>
                <w:bCs/>
                <w:color w:val="FFFFFF"/>
              </w:rPr>
            </w:pPr>
            <w:r>
              <w:rPr>
                <w:b/>
                <w:bCs/>
                <w:color w:val="FFFFFF"/>
              </w:rPr>
              <w:t>0</w:t>
            </w:r>
          </w:p>
        </w:tc>
      </w:tr>
      <w:tr w:rsidR="001910F0" w14:paraId="718AAA93" w14:textId="77777777" w:rsidTr="00CF1B3B">
        <w:tc>
          <w:tcPr>
            <w:tcW w:w="540" w:type="dxa"/>
            <w:tcPrChange w:id="470" w:author="am maz" w:date="2020-08-27T08:49:00Z">
              <w:tcPr>
                <w:tcW w:w="540" w:type="dxa"/>
              </w:tcPr>
            </w:tcPrChange>
          </w:tcPr>
          <w:p w14:paraId="718AAA8D" w14:textId="77777777" w:rsidR="001910F0" w:rsidRPr="007F77F5" w:rsidRDefault="001910F0" w:rsidP="00AF6042">
            <w:pPr>
              <w:keepNext/>
              <w:keepLines/>
              <w:rPr>
                <w:b/>
                <w:bCs/>
              </w:rPr>
            </w:pPr>
          </w:p>
        </w:tc>
        <w:tc>
          <w:tcPr>
            <w:tcW w:w="6210" w:type="dxa"/>
            <w:tcPrChange w:id="471" w:author="am maz" w:date="2020-08-27T08:49:00Z">
              <w:tcPr>
                <w:tcW w:w="6210" w:type="dxa"/>
              </w:tcPr>
            </w:tcPrChange>
          </w:tcPr>
          <w:p w14:paraId="718AAA8E" w14:textId="77777777" w:rsidR="001910F0" w:rsidRPr="006E420D" w:rsidRDefault="001910F0" w:rsidP="001910F0">
            <w:pPr>
              <w:keepNext/>
              <w:keepLines/>
            </w:pPr>
            <w:r>
              <w:t>Unused</w:t>
            </w:r>
          </w:p>
          <w:p w14:paraId="718AAA8F" w14:textId="77777777" w:rsidR="001910F0" w:rsidRPr="006E420D" w:rsidRDefault="001910F0" w:rsidP="00AF6042">
            <w:pPr>
              <w:keepNext/>
              <w:keepLines/>
            </w:pPr>
          </w:p>
        </w:tc>
        <w:tc>
          <w:tcPr>
            <w:tcW w:w="810" w:type="dxa"/>
            <w:tcPrChange w:id="472" w:author="am maz" w:date="2020-08-27T08:49:00Z">
              <w:tcPr>
                <w:tcW w:w="810" w:type="dxa"/>
              </w:tcPr>
            </w:tcPrChange>
          </w:tcPr>
          <w:p w14:paraId="718AAA90" w14:textId="77777777" w:rsidR="001910F0" w:rsidRPr="006E420D" w:rsidRDefault="001910F0" w:rsidP="00AF6042">
            <w:pPr>
              <w:keepNext/>
              <w:keepLines/>
            </w:pPr>
            <w:r>
              <w:t>B_U</w:t>
            </w:r>
          </w:p>
        </w:tc>
        <w:tc>
          <w:tcPr>
            <w:tcW w:w="630" w:type="dxa"/>
            <w:tcPrChange w:id="473" w:author="am maz" w:date="2020-08-27T08:49:00Z">
              <w:tcPr>
                <w:tcW w:w="630" w:type="dxa"/>
              </w:tcPr>
            </w:tcPrChange>
          </w:tcPr>
          <w:p w14:paraId="718AAA91" w14:textId="77777777" w:rsidR="001910F0" w:rsidRPr="006E420D" w:rsidRDefault="001910F0" w:rsidP="00AF6042">
            <w:pPr>
              <w:keepNext/>
              <w:keepLines/>
            </w:pPr>
            <w:r>
              <w:t>A</w:t>
            </w:r>
          </w:p>
        </w:tc>
        <w:tc>
          <w:tcPr>
            <w:tcW w:w="810" w:type="dxa"/>
            <w:tcPrChange w:id="474" w:author="am maz" w:date="2020-08-27T08:49:00Z">
              <w:tcPr>
                <w:tcW w:w="810" w:type="dxa"/>
              </w:tcPr>
            </w:tcPrChange>
          </w:tcPr>
          <w:p w14:paraId="718AAA92" w14:textId="77777777" w:rsidR="001910F0" w:rsidRPr="006E420D" w:rsidRDefault="001910F0" w:rsidP="00AF6042">
            <w:pPr>
              <w:keepNext/>
              <w:keepLines/>
            </w:pPr>
            <w:proofErr w:type="spellStart"/>
            <w:r>
              <w:t>BITn</w:t>
            </w:r>
            <w:proofErr w:type="spellEnd"/>
          </w:p>
        </w:tc>
      </w:tr>
    </w:tbl>
    <w:p w14:paraId="718AAA94" w14:textId="77777777" w:rsidR="005A6767" w:rsidRDefault="005A6767" w:rsidP="00375801">
      <w:pPr>
        <w:rPr>
          <w:b/>
        </w:rPr>
      </w:pPr>
    </w:p>
    <w:p w14:paraId="718AAA95" w14:textId="77777777" w:rsidR="00375801" w:rsidRDefault="001910F0" w:rsidP="00375801">
      <w:proofErr w:type="spellStart"/>
      <w:r>
        <w:rPr>
          <w:b/>
        </w:rPr>
        <w:t>BITn</w:t>
      </w:r>
      <w:proofErr w:type="spellEnd"/>
      <w:r w:rsidR="00375801">
        <w:t>:</w:t>
      </w:r>
      <w:r>
        <w:t xml:space="preserve"> Built-In-Test</w:t>
      </w:r>
      <w:r w:rsidR="00375801">
        <w:t>.</w:t>
      </w:r>
      <w:r>
        <w:t xml:space="preserve"> Active low signal indicates a loss of signal or a large error in the tracking of the converter</w:t>
      </w:r>
    </w:p>
    <w:p w14:paraId="718AAA96" w14:textId="77777777" w:rsidR="00375801" w:rsidRDefault="001910F0" w:rsidP="00375801">
      <w:r>
        <w:rPr>
          <w:b/>
        </w:rPr>
        <w:t>A</w:t>
      </w:r>
      <w:r w:rsidR="00375801">
        <w:t>:</w:t>
      </w:r>
      <w:r>
        <w:t xml:space="preserve"> Encoder output A</w:t>
      </w:r>
      <w:r w:rsidR="00375801">
        <w:t>.</w:t>
      </w:r>
      <w:r>
        <w:t xml:space="preserve"> There is an up/down counter that tracks the encoder, or its current state can be read here.</w:t>
      </w:r>
    </w:p>
    <w:p w14:paraId="718AAA97" w14:textId="77777777" w:rsidR="00375801" w:rsidRDefault="001910F0" w:rsidP="00375801">
      <w:r>
        <w:rPr>
          <w:b/>
        </w:rPr>
        <w:t>B_U</w:t>
      </w:r>
      <w:r w:rsidR="00375801">
        <w:t xml:space="preserve">: </w:t>
      </w:r>
      <w:r w:rsidR="00B95E22">
        <w:t>Encoder output B</w:t>
      </w:r>
      <w:r w:rsidR="00375801">
        <w:t>.</w:t>
      </w:r>
      <w:r w:rsidR="00B95E22">
        <w:t xml:space="preserve"> There is an up/down counter that tracks the encoder, or its current state can be read here.</w:t>
      </w:r>
    </w:p>
    <w:p w14:paraId="718AAA98" w14:textId="77777777" w:rsidR="00375801" w:rsidRDefault="00375801" w:rsidP="00375801"/>
    <w:p w14:paraId="718AAA99" w14:textId="77777777" w:rsidR="001B5409" w:rsidRPr="00FF1433" w:rsidRDefault="001B5409" w:rsidP="001B5409">
      <w:pPr>
        <w:pStyle w:val="Heading2"/>
      </w:pPr>
      <w:r>
        <w:t>0x</w:t>
      </w:r>
      <w:r w:rsidR="00CF1B3B">
        <w:t>4</w:t>
      </w:r>
      <w:r>
        <w:t xml:space="preserve">0 </w:t>
      </w:r>
      <w:r w:rsidR="00CF1B3B">
        <w:t>–</w:t>
      </w:r>
      <w:r>
        <w:t xml:space="preserve"> </w:t>
      </w:r>
      <w:r w:rsidR="00CF1B3B">
        <w:t>Synchro Position</w:t>
      </w:r>
      <w:r>
        <w:t xml:space="preserve"> -- RO</w:t>
      </w:r>
    </w:p>
    <w:tbl>
      <w:tblPr>
        <w:tblW w:w="90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475" w:author="am maz" w:date="2020-08-27T08:49:00Z">
          <w:tblPr>
            <w:tblW w:w="90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540"/>
        <w:gridCol w:w="3780"/>
        <w:gridCol w:w="4680"/>
        <w:tblGridChange w:id="476">
          <w:tblGrid>
            <w:gridCol w:w="540"/>
            <w:gridCol w:w="3780"/>
            <w:gridCol w:w="4680"/>
          </w:tblGrid>
        </w:tblGridChange>
      </w:tblGrid>
      <w:tr w:rsidR="00CF1B3B" w14:paraId="718AAA9D" w14:textId="77777777" w:rsidTr="00CF1B3B">
        <w:tc>
          <w:tcPr>
            <w:tcW w:w="540" w:type="dxa"/>
            <w:shd w:val="clear" w:color="auto" w:fill="4F81BD"/>
            <w:tcPrChange w:id="477" w:author="am maz" w:date="2020-08-27T08:49:00Z">
              <w:tcPr>
                <w:tcW w:w="540" w:type="dxa"/>
                <w:shd w:val="clear" w:color="auto" w:fill="4F81BD"/>
              </w:tcPr>
            </w:tcPrChange>
          </w:tcPr>
          <w:p w14:paraId="718AAA9A" w14:textId="77777777" w:rsidR="00CF1B3B" w:rsidRPr="007F77F5" w:rsidRDefault="00CF1B3B" w:rsidP="005C0872">
            <w:pPr>
              <w:keepNext/>
              <w:keepLines/>
              <w:rPr>
                <w:b/>
                <w:bCs/>
                <w:color w:val="FFFFFF"/>
              </w:rPr>
            </w:pPr>
            <w:r w:rsidRPr="007F77F5">
              <w:rPr>
                <w:b/>
                <w:bCs/>
                <w:color w:val="FFFFFF"/>
              </w:rPr>
              <w:t>Bit</w:t>
            </w:r>
          </w:p>
        </w:tc>
        <w:tc>
          <w:tcPr>
            <w:tcW w:w="3780" w:type="dxa"/>
            <w:shd w:val="clear" w:color="auto" w:fill="4F81BD"/>
            <w:tcPrChange w:id="478" w:author="am maz" w:date="2020-08-27T08:49:00Z">
              <w:tcPr>
                <w:tcW w:w="3780" w:type="dxa"/>
                <w:shd w:val="clear" w:color="auto" w:fill="4F81BD"/>
              </w:tcPr>
            </w:tcPrChange>
          </w:tcPr>
          <w:p w14:paraId="718AAA9B" w14:textId="77777777" w:rsidR="00CF1B3B" w:rsidRPr="007F77F5" w:rsidRDefault="00CF1B3B" w:rsidP="005C0872">
            <w:pPr>
              <w:keepNext/>
              <w:keepLines/>
              <w:rPr>
                <w:b/>
                <w:bCs/>
                <w:color w:val="FFFFFF"/>
              </w:rPr>
            </w:pPr>
            <w:r>
              <w:rPr>
                <w:b/>
                <w:bCs/>
                <w:color w:val="FFFFFF"/>
              </w:rPr>
              <w:t>31-16</w:t>
            </w:r>
          </w:p>
        </w:tc>
        <w:tc>
          <w:tcPr>
            <w:tcW w:w="4680" w:type="dxa"/>
            <w:shd w:val="clear" w:color="auto" w:fill="4F81BD"/>
            <w:tcPrChange w:id="479" w:author="am maz" w:date="2020-08-27T08:49:00Z">
              <w:tcPr>
                <w:tcW w:w="4680" w:type="dxa"/>
                <w:shd w:val="clear" w:color="auto" w:fill="4F81BD"/>
              </w:tcPr>
            </w:tcPrChange>
          </w:tcPr>
          <w:p w14:paraId="718AAA9C" w14:textId="77777777" w:rsidR="00CF1B3B" w:rsidRPr="007F77F5" w:rsidRDefault="00CF1B3B" w:rsidP="005C0872">
            <w:pPr>
              <w:keepNext/>
              <w:keepLines/>
              <w:rPr>
                <w:b/>
                <w:bCs/>
                <w:color w:val="FFFFFF"/>
              </w:rPr>
            </w:pPr>
            <w:r>
              <w:rPr>
                <w:b/>
                <w:bCs/>
                <w:color w:val="FFFFFF"/>
              </w:rPr>
              <w:t>15-0</w:t>
            </w:r>
          </w:p>
        </w:tc>
      </w:tr>
      <w:tr w:rsidR="00CF1B3B" w14:paraId="718AAAA2" w14:textId="77777777" w:rsidTr="00CF1B3B">
        <w:tc>
          <w:tcPr>
            <w:tcW w:w="540" w:type="dxa"/>
            <w:tcPrChange w:id="480" w:author="am maz" w:date="2020-08-27T08:49:00Z">
              <w:tcPr>
                <w:tcW w:w="540" w:type="dxa"/>
              </w:tcPr>
            </w:tcPrChange>
          </w:tcPr>
          <w:p w14:paraId="718AAA9E" w14:textId="77777777" w:rsidR="00CF1B3B" w:rsidRPr="007F77F5" w:rsidRDefault="00CF1B3B" w:rsidP="005C0872">
            <w:pPr>
              <w:keepNext/>
              <w:keepLines/>
              <w:rPr>
                <w:b/>
                <w:bCs/>
              </w:rPr>
            </w:pPr>
          </w:p>
        </w:tc>
        <w:tc>
          <w:tcPr>
            <w:tcW w:w="3780" w:type="dxa"/>
            <w:tcPrChange w:id="481" w:author="am maz" w:date="2020-08-27T08:49:00Z">
              <w:tcPr>
                <w:tcW w:w="3780" w:type="dxa"/>
              </w:tcPr>
            </w:tcPrChange>
          </w:tcPr>
          <w:p w14:paraId="718AAA9F" w14:textId="77777777" w:rsidR="00CF1B3B" w:rsidRPr="006E420D" w:rsidRDefault="00CF1B3B" w:rsidP="005C0872">
            <w:pPr>
              <w:keepNext/>
              <w:keepLines/>
            </w:pPr>
            <w:r>
              <w:t>Last Synchro Position</w:t>
            </w:r>
          </w:p>
          <w:p w14:paraId="718AAAA0" w14:textId="77777777" w:rsidR="00CF1B3B" w:rsidRPr="006E420D" w:rsidRDefault="00CF1B3B" w:rsidP="005C0872">
            <w:pPr>
              <w:keepNext/>
              <w:keepLines/>
            </w:pPr>
          </w:p>
        </w:tc>
        <w:tc>
          <w:tcPr>
            <w:tcW w:w="4680" w:type="dxa"/>
            <w:tcPrChange w:id="482" w:author="am maz" w:date="2020-08-27T08:49:00Z">
              <w:tcPr>
                <w:tcW w:w="4680" w:type="dxa"/>
              </w:tcPr>
            </w:tcPrChange>
          </w:tcPr>
          <w:p w14:paraId="718AAAA1" w14:textId="77777777" w:rsidR="00CF1B3B" w:rsidRPr="006E420D" w:rsidRDefault="00CF1B3B" w:rsidP="005C0872">
            <w:pPr>
              <w:keepNext/>
              <w:keepLines/>
            </w:pPr>
            <w:r>
              <w:t>Synchro Position</w:t>
            </w:r>
          </w:p>
        </w:tc>
      </w:tr>
    </w:tbl>
    <w:p w14:paraId="718AAAA3" w14:textId="77777777" w:rsidR="005A6767" w:rsidRDefault="005A6767" w:rsidP="001B5409">
      <w:pPr>
        <w:rPr>
          <w:b/>
        </w:rPr>
      </w:pPr>
    </w:p>
    <w:p w14:paraId="718AAAA4" w14:textId="77777777" w:rsidR="001B5409" w:rsidRDefault="00CF1B3B" w:rsidP="001B5409">
      <w:r>
        <w:rPr>
          <w:b/>
        </w:rPr>
        <w:t>Synchro Position</w:t>
      </w:r>
      <w:r w:rsidR="001B5409">
        <w:t xml:space="preserve">: </w:t>
      </w:r>
      <w:r>
        <w:t>2*PI / 2^16 = 1 LSB current resolver angle.</w:t>
      </w:r>
    </w:p>
    <w:p w14:paraId="718AAAA5" w14:textId="77777777" w:rsidR="00CF1B3B" w:rsidRDefault="00CF1B3B" w:rsidP="00CF1B3B">
      <w:r>
        <w:rPr>
          <w:b/>
        </w:rPr>
        <w:t>Last Synchro Position</w:t>
      </w:r>
      <w:r>
        <w:t>: resolver angle from the previous busy cycle.</w:t>
      </w:r>
    </w:p>
    <w:p w14:paraId="718AAAA6" w14:textId="77777777" w:rsidR="008E0C63" w:rsidRPr="00FF1433" w:rsidRDefault="008E0C63" w:rsidP="008E0C63">
      <w:pPr>
        <w:pStyle w:val="Heading2"/>
      </w:pPr>
      <w:r>
        <w:lastRenderedPageBreak/>
        <w:t>0x4C – Encoder Counter -- RO</w:t>
      </w:r>
    </w:p>
    <w:tbl>
      <w:tblPr>
        <w:tblW w:w="90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483" w:author="am maz" w:date="2020-08-27T08:49:00Z">
          <w:tblPr>
            <w:tblW w:w="90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540"/>
        <w:gridCol w:w="3780"/>
        <w:gridCol w:w="4680"/>
        <w:tblGridChange w:id="484">
          <w:tblGrid>
            <w:gridCol w:w="540"/>
            <w:gridCol w:w="3780"/>
            <w:gridCol w:w="4680"/>
          </w:tblGrid>
        </w:tblGridChange>
      </w:tblGrid>
      <w:tr w:rsidR="008E0C63" w14:paraId="718AAAAA" w14:textId="77777777" w:rsidTr="005C0872">
        <w:tc>
          <w:tcPr>
            <w:tcW w:w="540" w:type="dxa"/>
            <w:shd w:val="clear" w:color="auto" w:fill="4F81BD"/>
            <w:tcPrChange w:id="485" w:author="am maz" w:date="2020-08-27T08:49:00Z">
              <w:tcPr>
                <w:tcW w:w="540" w:type="dxa"/>
                <w:shd w:val="clear" w:color="auto" w:fill="4F81BD"/>
              </w:tcPr>
            </w:tcPrChange>
          </w:tcPr>
          <w:p w14:paraId="718AAAA7" w14:textId="77777777" w:rsidR="008E0C63" w:rsidRPr="007F77F5" w:rsidRDefault="008E0C63" w:rsidP="005C0872">
            <w:pPr>
              <w:keepNext/>
              <w:keepLines/>
              <w:rPr>
                <w:b/>
                <w:bCs/>
                <w:color w:val="FFFFFF"/>
              </w:rPr>
            </w:pPr>
            <w:r w:rsidRPr="007F77F5">
              <w:rPr>
                <w:b/>
                <w:bCs/>
                <w:color w:val="FFFFFF"/>
              </w:rPr>
              <w:t>Bit</w:t>
            </w:r>
          </w:p>
        </w:tc>
        <w:tc>
          <w:tcPr>
            <w:tcW w:w="3780" w:type="dxa"/>
            <w:shd w:val="clear" w:color="auto" w:fill="4F81BD"/>
            <w:tcPrChange w:id="486" w:author="am maz" w:date="2020-08-27T08:49:00Z">
              <w:tcPr>
                <w:tcW w:w="3780" w:type="dxa"/>
                <w:shd w:val="clear" w:color="auto" w:fill="4F81BD"/>
              </w:tcPr>
            </w:tcPrChange>
          </w:tcPr>
          <w:p w14:paraId="718AAAA8" w14:textId="77777777" w:rsidR="008E0C63" w:rsidRPr="007F77F5" w:rsidRDefault="008E0C63" w:rsidP="005C0872">
            <w:pPr>
              <w:keepNext/>
              <w:keepLines/>
              <w:rPr>
                <w:b/>
                <w:bCs/>
                <w:color w:val="FFFFFF"/>
              </w:rPr>
            </w:pPr>
            <w:r>
              <w:rPr>
                <w:b/>
                <w:bCs/>
                <w:color w:val="FFFFFF"/>
              </w:rPr>
              <w:t>31-16</w:t>
            </w:r>
          </w:p>
        </w:tc>
        <w:tc>
          <w:tcPr>
            <w:tcW w:w="4680" w:type="dxa"/>
            <w:shd w:val="clear" w:color="auto" w:fill="4F81BD"/>
            <w:tcPrChange w:id="487" w:author="am maz" w:date="2020-08-27T08:49:00Z">
              <w:tcPr>
                <w:tcW w:w="4680" w:type="dxa"/>
                <w:shd w:val="clear" w:color="auto" w:fill="4F81BD"/>
              </w:tcPr>
            </w:tcPrChange>
          </w:tcPr>
          <w:p w14:paraId="718AAAA9" w14:textId="77777777" w:rsidR="008E0C63" w:rsidRPr="007F77F5" w:rsidRDefault="008E0C63" w:rsidP="005C0872">
            <w:pPr>
              <w:keepNext/>
              <w:keepLines/>
              <w:rPr>
                <w:b/>
                <w:bCs/>
                <w:color w:val="FFFFFF"/>
              </w:rPr>
            </w:pPr>
            <w:r>
              <w:rPr>
                <w:b/>
                <w:bCs/>
                <w:color w:val="FFFFFF"/>
              </w:rPr>
              <w:t>15-0</w:t>
            </w:r>
          </w:p>
        </w:tc>
      </w:tr>
      <w:tr w:rsidR="008E0C63" w14:paraId="718AAAAF" w14:textId="77777777" w:rsidTr="005C0872">
        <w:tc>
          <w:tcPr>
            <w:tcW w:w="540" w:type="dxa"/>
            <w:tcPrChange w:id="488" w:author="am maz" w:date="2020-08-27T08:49:00Z">
              <w:tcPr>
                <w:tcW w:w="540" w:type="dxa"/>
              </w:tcPr>
            </w:tcPrChange>
          </w:tcPr>
          <w:p w14:paraId="718AAAAB" w14:textId="77777777" w:rsidR="008E0C63" w:rsidRPr="007F77F5" w:rsidRDefault="008E0C63" w:rsidP="005C0872">
            <w:pPr>
              <w:keepNext/>
              <w:keepLines/>
              <w:rPr>
                <w:b/>
                <w:bCs/>
              </w:rPr>
            </w:pPr>
          </w:p>
        </w:tc>
        <w:tc>
          <w:tcPr>
            <w:tcW w:w="3780" w:type="dxa"/>
            <w:tcPrChange w:id="489" w:author="am maz" w:date="2020-08-27T08:49:00Z">
              <w:tcPr>
                <w:tcW w:w="3780" w:type="dxa"/>
              </w:tcPr>
            </w:tcPrChange>
          </w:tcPr>
          <w:p w14:paraId="718AAAAC" w14:textId="77777777" w:rsidR="008E0C63" w:rsidRPr="006E420D" w:rsidRDefault="008E0C63" w:rsidP="005C0872">
            <w:pPr>
              <w:keepNext/>
              <w:keepLines/>
            </w:pPr>
            <w:r>
              <w:t>Encoder Error</w:t>
            </w:r>
          </w:p>
          <w:p w14:paraId="718AAAAD" w14:textId="77777777" w:rsidR="008E0C63" w:rsidRPr="006E420D" w:rsidRDefault="008E0C63" w:rsidP="005C0872">
            <w:pPr>
              <w:keepNext/>
              <w:keepLines/>
            </w:pPr>
          </w:p>
        </w:tc>
        <w:tc>
          <w:tcPr>
            <w:tcW w:w="4680" w:type="dxa"/>
            <w:tcPrChange w:id="490" w:author="am maz" w:date="2020-08-27T08:49:00Z">
              <w:tcPr>
                <w:tcW w:w="4680" w:type="dxa"/>
              </w:tcPr>
            </w:tcPrChange>
          </w:tcPr>
          <w:p w14:paraId="718AAAAE" w14:textId="77777777" w:rsidR="008E0C63" w:rsidRPr="006E420D" w:rsidRDefault="008E0C63" w:rsidP="005C0872">
            <w:pPr>
              <w:keepNext/>
              <w:keepLines/>
            </w:pPr>
            <w:r>
              <w:t>Counter</w:t>
            </w:r>
          </w:p>
        </w:tc>
      </w:tr>
    </w:tbl>
    <w:p w14:paraId="718AAAB0" w14:textId="77777777" w:rsidR="005A6767" w:rsidRDefault="005A6767" w:rsidP="008E0C63">
      <w:pPr>
        <w:rPr>
          <w:b/>
        </w:rPr>
      </w:pPr>
    </w:p>
    <w:p w14:paraId="718AAAB1" w14:textId="77777777" w:rsidR="008E0C63" w:rsidRDefault="008E0C63" w:rsidP="008E0C63">
      <w:r>
        <w:rPr>
          <w:b/>
        </w:rPr>
        <w:t>Counter</w:t>
      </w:r>
      <w:r>
        <w:t>: Count of the number of A and B up steps minus the down steps.</w:t>
      </w:r>
    </w:p>
    <w:p w14:paraId="718AAAB2" w14:textId="77777777" w:rsidR="008E0C63" w:rsidRDefault="008E0C63" w:rsidP="008E0C63">
      <w:r>
        <w:rPr>
          <w:b/>
        </w:rPr>
        <w:t>Encoder Error</w:t>
      </w:r>
      <w:r>
        <w:t>: A and B pins are not counting in a gray code manner.</w:t>
      </w:r>
    </w:p>
    <w:p w14:paraId="718AAAB3" w14:textId="77777777" w:rsidR="00CF1B3B" w:rsidRDefault="00CF1B3B" w:rsidP="001B5409"/>
    <w:p w14:paraId="718AAAB4" w14:textId="77777777" w:rsidR="008E0C63" w:rsidRPr="00FF1433" w:rsidRDefault="008E0C63" w:rsidP="008E0C63">
      <w:pPr>
        <w:pStyle w:val="Heading2"/>
      </w:pPr>
      <w:r>
        <w:t xml:space="preserve">0x80 – S1 </w:t>
      </w:r>
      <w:proofErr w:type="gramStart"/>
      <w:r>
        <w:t>Gain  --</w:t>
      </w:r>
      <w:proofErr w:type="gramEnd"/>
      <w:r>
        <w:t xml:space="preserve"> RW</w:t>
      </w:r>
    </w:p>
    <w:tbl>
      <w:tblPr>
        <w:tblW w:w="90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491" w:author="am maz" w:date="2020-08-27T08:49:00Z">
          <w:tblPr>
            <w:tblW w:w="90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540"/>
        <w:gridCol w:w="3780"/>
        <w:gridCol w:w="4680"/>
        <w:tblGridChange w:id="492">
          <w:tblGrid>
            <w:gridCol w:w="540"/>
            <w:gridCol w:w="3780"/>
            <w:gridCol w:w="4680"/>
          </w:tblGrid>
        </w:tblGridChange>
      </w:tblGrid>
      <w:tr w:rsidR="008E0C63" w14:paraId="718AAAB8" w14:textId="77777777" w:rsidTr="005C0872">
        <w:tc>
          <w:tcPr>
            <w:tcW w:w="540" w:type="dxa"/>
            <w:shd w:val="clear" w:color="auto" w:fill="4F81BD"/>
            <w:tcPrChange w:id="493" w:author="am maz" w:date="2020-08-27T08:49:00Z">
              <w:tcPr>
                <w:tcW w:w="540" w:type="dxa"/>
                <w:shd w:val="clear" w:color="auto" w:fill="4F81BD"/>
              </w:tcPr>
            </w:tcPrChange>
          </w:tcPr>
          <w:p w14:paraId="718AAAB5" w14:textId="77777777" w:rsidR="008E0C63" w:rsidRPr="007F77F5" w:rsidRDefault="008E0C63" w:rsidP="005C0872">
            <w:pPr>
              <w:keepNext/>
              <w:keepLines/>
              <w:rPr>
                <w:b/>
                <w:bCs/>
                <w:color w:val="FFFFFF"/>
              </w:rPr>
            </w:pPr>
            <w:r w:rsidRPr="007F77F5">
              <w:rPr>
                <w:b/>
                <w:bCs/>
                <w:color w:val="FFFFFF"/>
              </w:rPr>
              <w:t>Bit</w:t>
            </w:r>
          </w:p>
        </w:tc>
        <w:tc>
          <w:tcPr>
            <w:tcW w:w="3780" w:type="dxa"/>
            <w:shd w:val="clear" w:color="auto" w:fill="4F81BD"/>
            <w:tcPrChange w:id="494" w:author="am maz" w:date="2020-08-27T08:49:00Z">
              <w:tcPr>
                <w:tcW w:w="3780" w:type="dxa"/>
                <w:shd w:val="clear" w:color="auto" w:fill="4F81BD"/>
              </w:tcPr>
            </w:tcPrChange>
          </w:tcPr>
          <w:p w14:paraId="718AAAB6" w14:textId="77777777" w:rsidR="008E0C63" w:rsidRPr="007F77F5" w:rsidRDefault="008E0C63" w:rsidP="005C0872">
            <w:pPr>
              <w:keepNext/>
              <w:keepLines/>
              <w:rPr>
                <w:b/>
                <w:bCs/>
                <w:color w:val="FFFFFF"/>
              </w:rPr>
            </w:pPr>
            <w:r>
              <w:rPr>
                <w:b/>
                <w:bCs/>
                <w:color w:val="FFFFFF"/>
              </w:rPr>
              <w:t>31-16</w:t>
            </w:r>
          </w:p>
        </w:tc>
        <w:tc>
          <w:tcPr>
            <w:tcW w:w="4680" w:type="dxa"/>
            <w:shd w:val="clear" w:color="auto" w:fill="4F81BD"/>
            <w:tcPrChange w:id="495" w:author="am maz" w:date="2020-08-27T08:49:00Z">
              <w:tcPr>
                <w:tcW w:w="4680" w:type="dxa"/>
                <w:shd w:val="clear" w:color="auto" w:fill="4F81BD"/>
              </w:tcPr>
            </w:tcPrChange>
          </w:tcPr>
          <w:p w14:paraId="718AAAB7" w14:textId="77777777" w:rsidR="008E0C63" w:rsidRPr="007F77F5" w:rsidRDefault="008E0C63" w:rsidP="005C0872">
            <w:pPr>
              <w:keepNext/>
              <w:keepLines/>
              <w:rPr>
                <w:b/>
                <w:bCs/>
                <w:color w:val="FFFFFF"/>
              </w:rPr>
            </w:pPr>
            <w:r>
              <w:rPr>
                <w:b/>
                <w:bCs/>
                <w:color w:val="FFFFFF"/>
              </w:rPr>
              <w:t>15-0</w:t>
            </w:r>
          </w:p>
        </w:tc>
      </w:tr>
      <w:tr w:rsidR="008E0C63" w14:paraId="718AAABD" w14:textId="77777777" w:rsidTr="005C0872">
        <w:tc>
          <w:tcPr>
            <w:tcW w:w="540" w:type="dxa"/>
            <w:tcPrChange w:id="496" w:author="am maz" w:date="2020-08-27T08:49:00Z">
              <w:tcPr>
                <w:tcW w:w="540" w:type="dxa"/>
              </w:tcPr>
            </w:tcPrChange>
          </w:tcPr>
          <w:p w14:paraId="718AAAB9" w14:textId="77777777" w:rsidR="008E0C63" w:rsidRPr="007F77F5" w:rsidRDefault="008E0C63" w:rsidP="005C0872">
            <w:pPr>
              <w:keepNext/>
              <w:keepLines/>
              <w:rPr>
                <w:b/>
                <w:bCs/>
              </w:rPr>
            </w:pPr>
          </w:p>
        </w:tc>
        <w:tc>
          <w:tcPr>
            <w:tcW w:w="3780" w:type="dxa"/>
            <w:tcPrChange w:id="497" w:author="am maz" w:date="2020-08-27T08:49:00Z">
              <w:tcPr>
                <w:tcW w:w="3780" w:type="dxa"/>
              </w:tcPr>
            </w:tcPrChange>
          </w:tcPr>
          <w:p w14:paraId="718AAABA" w14:textId="77777777" w:rsidR="008E0C63" w:rsidRPr="006E420D" w:rsidRDefault="008E0C63" w:rsidP="005C0872">
            <w:pPr>
              <w:keepNext/>
              <w:keepLines/>
            </w:pPr>
            <w:r>
              <w:t>Unused</w:t>
            </w:r>
          </w:p>
          <w:p w14:paraId="718AAABB" w14:textId="77777777" w:rsidR="008E0C63" w:rsidRPr="006E420D" w:rsidRDefault="008E0C63" w:rsidP="005C0872">
            <w:pPr>
              <w:keepNext/>
              <w:keepLines/>
            </w:pPr>
          </w:p>
        </w:tc>
        <w:tc>
          <w:tcPr>
            <w:tcW w:w="4680" w:type="dxa"/>
            <w:tcPrChange w:id="498" w:author="am maz" w:date="2020-08-27T08:49:00Z">
              <w:tcPr>
                <w:tcW w:w="4680" w:type="dxa"/>
              </w:tcPr>
            </w:tcPrChange>
          </w:tcPr>
          <w:p w14:paraId="718AAABC" w14:textId="77777777" w:rsidR="008E0C63" w:rsidRPr="006E420D" w:rsidRDefault="008E0C63" w:rsidP="005C0872">
            <w:pPr>
              <w:keepNext/>
              <w:keepLines/>
            </w:pPr>
            <w:r>
              <w:t>S1 Gain</w:t>
            </w:r>
          </w:p>
        </w:tc>
      </w:tr>
    </w:tbl>
    <w:p w14:paraId="718AAABE" w14:textId="77777777" w:rsidR="005A6767" w:rsidRDefault="005A6767" w:rsidP="008E0C63">
      <w:pPr>
        <w:rPr>
          <w:b/>
        </w:rPr>
      </w:pPr>
    </w:p>
    <w:p w14:paraId="200410BB" w14:textId="77777777" w:rsidR="00941B52" w:rsidRDefault="008E0C63" w:rsidP="008E0C63">
      <w:r>
        <w:rPr>
          <w:b/>
        </w:rPr>
        <w:t>S1 Gain</w:t>
      </w:r>
      <w:r>
        <w:t xml:space="preserve">: </w:t>
      </w:r>
      <w:r w:rsidR="00FC0186">
        <w:t>Signed 2’s compl</w:t>
      </w:r>
      <w:r w:rsidR="00420FFA">
        <w:t>e</w:t>
      </w:r>
      <w:r w:rsidR="00FC0186">
        <w:t>ment number</w:t>
      </w:r>
      <w:r>
        <w:t>.</w:t>
      </w:r>
      <w:r w:rsidR="00FC0186">
        <w:t xml:space="preserve"> 32767 = %100, -32768 = -%100</w:t>
      </w:r>
      <w:r w:rsidR="00420FFA">
        <w:t xml:space="preserve">. </w:t>
      </w:r>
    </w:p>
    <w:p w14:paraId="718AAABF" w14:textId="4D0DA873" w:rsidR="008E0C63" w:rsidRDefault="00420FFA" w:rsidP="008E0C63">
      <w:r>
        <w:t xml:space="preserve">This value is multiplied by the sine of the </w:t>
      </w:r>
      <w:r w:rsidR="001D7559">
        <w:t xml:space="preserve">current </w:t>
      </w:r>
      <w:r>
        <w:t>angular position</w:t>
      </w:r>
      <w:r w:rsidR="001D7559">
        <w:t>, and sent to the D/A converter every microsecond, to generate a sinewave of the proper amplitude to simulate the synchro position.</w:t>
      </w:r>
      <w:r w:rsidR="00FC0186">
        <w:t xml:space="preserve"> </w:t>
      </w:r>
    </w:p>
    <w:p w14:paraId="718AAAC0" w14:textId="77777777" w:rsidR="008E0C63" w:rsidRDefault="008E0C63" w:rsidP="008E0C63">
      <w:r>
        <w:rPr>
          <w:b/>
        </w:rPr>
        <w:t>Unused</w:t>
      </w:r>
      <w:r>
        <w:t>: Reads 0.</w:t>
      </w:r>
    </w:p>
    <w:p w14:paraId="718AAAC1" w14:textId="77777777" w:rsidR="00FC0186" w:rsidRPr="00FF1433" w:rsidRDefault="00FC0186" w:rsidP="00FC0186">
      <w:pPr>
        <w:pStyle w:val="Heading2"/>
      </w:pPr>
      <w:r>
        <w:t xml:space="preserve">0x84 – S2 </w:t>
      </w:r>
      <w:proofErr w:type="gramStart"/>
      <w:r>
        <w:t>Gain  --</w:t>
      </w:r>
      <w:proofErr w:type="gramEnd"/>
      <w:r>
        <w:t xml:space="preserve"> RW</w:t>
      </w:r>
    </w:p>
    <w:tbl>
      <w:tblPr>
        <w:tblW w:w="90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499" w:author="am maz" w:date="2020-08-27T08:49:00Z">
          <w:tblPr>
            <w:tblW w:w="90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540"/>
        <w:gridCol w:w="3780"/>
        <w:gridCol w:w="4680"/>
        <w:tblGridChange w:id="500">
          <w:tblGrid>
            <w:gridCol w:w="540"/>
            <w:gridCol w:w="3780"/>
            <w:gridCol w:w="4680"/>
          </w:tblGrid>
        </w:tblGridChange>
      </w:tblGrid>
      <w:tr w:rsidR="00FC0186" w14:paraId="718AAAC5" w14:textId="77777777" w:rsidTr="005C0872">
        <w:tc>
          <w:tcPr>
            <w:tcW w:w="540" w:type="dxa"/>
            <w:shd w:val="clear" w:color="auto" w:fill="4F81BD"/>
            <w:tcPrChange w:id="501" w:author="am maz" w:date="2020-08-27T08:49:00Z">
              <w:tcPr>
                <w:tcW w:w="540" w:type="dxa"/>
                <w:shd w:val="clear" w:color="auto" w:fill="4F81BD"/>
              </w:tcPr>
            </w:tcPrChange>
          </w:tcPr>
          <w:p w14:paraId="718AAAC2" w14:textId="77777777" w:rsidR="00FC0186" w:rsidRPr="007F77F5" w:rsidRDefault="00FC0186" w:rsidP="005C0872">
            <w:pPr>
              <w:keepNext/>
              <w:keepLines/>
              <w:rPr>
                <w:b/>
                <w:bCs/>
                <w:color w:val="FFFFFF"/>
              </w:rPr>
            </w:pPr>
            <w:r w:rsidRPr="007F77F5">
              <w:rPr>
                <w:b/>
                <w:bCs/>
                <w:color w:val="FFFFFF"/>
              </w:rPr>
              <w:t>Bit</w:t>
            </w:r>
          </w:p>
        </w:tc>
        <w:tc>
          <w:tcPr>
            <w:tcW w:w="3780" w:type="dxa"/>
            <w:shd w:val="clear" w:color="auto" w:fill="4F81BD"/>
            <w:tcPrChange w:id="502" w:author="am maz" w:date="2020-08-27T08:49:00Z">
              <w:tcPr>
                <w:tcW w:w="3780" w:type="dxa"/>
                <w:shd w:val="clear" w:color="auto" w:fill="4F81BD"/>
              </w:tcPr>
            </w:tcPrChange>
          </w:tcPr>
          <w:p w14:paraId="718AAAC3" w14:textId="77777777" w:rsidR="00FC0186" w:rsidRPr="007F77F5" w:rsidRDefault="00FC0186" w:rsidP="005C0872">
            <w:pPr>
              <w:keepNext/>
              <w:keepLines/>
              <w:rPr>
                <w:b/>
                <w:bCs/>
                <w:color w:val="FFFFFF"/>
              </w:rPr>
            </w:pPr>
            <w:r>
              <w:rPr>
                <w:b/>
                <w:bCs/>
                <w:color w:val="FFFFFF"/>
              </w:rPr>
              <w:t>31-16</w:t>
            </w:r>
          </w:p>
        </w:tc>
        <w:tc>
          <w:tcPr>
            <w:tcW w:w="4680" w:type="dxa"/>
            <w:shd w:val="clear" w:color="auto" w:fill="4F81BD"/>
            <w:tcPrChange w:id="503" w:author="am maz" w:date="2020-08-27T08:49:00Z">
              <w:tcPr>
                <w:tcW w:w="4680" w:type="dxa"/>
                <w:shd w:val="clear" w:color="auto" w:fill="4F81BD"/>
              </w:tcPr>
            </w:tcPrChange>
          </w:tcPr>
          <w:p w14:paraId="718AAAC4" w14:textId="77777777" w:rsidR="00FC0186" w:rsidRPr="007F77F5" w:rsidRDefault="00FC0186" w:rsidP="005C0872">
            <w:pPr>
              <w:keepNext/>
              <w:keepLines/>
              <w:rPr>
                <w:b/>
                <w:bCs/>
                <w:color w:val="FFFFFF"/>
              </w:rPr>
            </w:pPr>
            <w:r>
              <w:rPr>
                <w:b/>
                <w:bCs/>
                <w:color w:val="FFFFFF"/>
              </w:rPr>
              <w:t>15-0</w:t>
            </w:r>
          </w:p>
        </w:tc>
      </w:tr>
      <w:tr w:rsidR="00FC0186" w14:paraId="718AAACA" w14:textId="77777777" w:rsidTr="005C0872">
        <w:tc>
          <w:tcPr>
            <w:tcW w:w="540" w:type="dxa"/>
            <w:tcPrChange w:id="504" w:author="am maz" w:date="2020-08-27T08:49:00Z">
              <w:tcPr>
                <w:tcW w:w="540" w:type="dxa"/>
              </w:tcPr>
            </w:tcPrChange>
          </w:tcPr>
          <w:p w14:paraId="718AAAC6" w14:textId="77777777" w:rsidR="00FC0186" w:rsidRPr="007F77F5" w:rsidRDefault="00FC0186" w:rsidP="005C0872">
            <w:pPr>
              <w:keepNext/>
              <w:keepLines/>
              <w:rPr>
                <w:b/>
                <w:bCs/>
              </w:rPr>
            </w:pPr>
          </w:p>
        </w:tc>
        <w:tc>
          <w:tcPr>
            <w:tcW w:w="3780" w:type="dxa"/>
            <w:tcPrChange w:id="505" w:author="am maz" w:date="2020-08-27T08:49:00Z">
              <w:tcPr>
                <w:tcW w:w="3780" w:type="dxa"/>
              </w:tcPr>
            </w:tcPrChange>
          </w:tcPr>
          <w:p w14:paraId="718AAAC7" w14:textId="77777777" w:rsidR="00FC0186" w:rsidRPr="006E420D" w:rsidRDefault="00FC0186" w:rsidP="005C0872">
            <w:pPr>
              <w:keepNext/>
              <w:keepLines/>
            </w:pPr>
            <w:r>
              <w:t>Unused</w:t>
            </w:r>
          </w:p>
          <w:p w14:paraId="718AAAC8" w14:textId="77777777" w:rsidR="00FC0186" w:rsidRPr="006E420D" w:rsidRDefault="00FC0186" w:rsidP="005C0872">
            <w:pPr>
              <w:keepNext/>
              <w:keepLines/>
            </w:pPr>
          </w:p>
        </w:tc>
        <w:tc>
          <w:tcPr>
            <w:tcW w:w="4680" w:type="dxa"/>
            <w:tcPrChange w:id="506" w:author="am maz" w:date="2020-08-27T08:49:00Z">
              <w:tcPr>
                <w:tcW w:w="4680" w:type="dxa"/>
              </w:tcPr>
            </w:tcPrChange>
          </w:tcPr>
          <w:p w14:paraId="718AAAC9" w14:textId="77777777" w:rsidR="00FC0186" w:rsidRPr="006E420D" w:rsidRDefault="00FC0186" w:rsidP="005C0872">
            <w:pPr>
              <w:keepNext/>
              <w:keepLines/>
            </w:pPr>
            <w:r>
              <w:t>S2 Gain</w:t>
            </w:r>
          </w:p>
        </w:tc>
      </w:tr>
    </w:tbl>
    <w:p w14:paraId="718AAACB" w14:textId="77777777" w:rsidR="005A6767" w:rsidRDefault="005A6767" w:rsidP="00FC0186">
      <w:pPr>
        <w:rPr>
          <w:b/>
        </w:rPr>
      </w:pPr>
    </w:p>
    <w:p w14:paraId="5D9E4E37" w14:textId="6DC22B8D" w:rsidR="001D7559" w:rsidRDefault="00FC0186" w:rsidP="001D7559">
      <w:r>
        <w:rPr>
          <w:b/>
        </w:rPr>
        <w:t>S1 Gain</w:t>
      </w:r>
      <w:r>
        <w:t>: Signed 2’s compl</w:t>
      </w:r>
      <w:r w:rsidR="00420FFA">
        <w:t>e</w:t>
      </w:r>
      <w:r>
        <w:t>ment number. 32767 = %100, -32768 = -%100</w:t>
      </w:r>
      <w:r w:rsidR="001D7559">
        <w:t xml:space="preserve">. </w:t>
      </w:r>
      <w:r w:rsidR="00941B52">
        <w:br/>
      </w:r>
      <w:r w:rsidR="001D7559">
        <w:t xml:space="preserve">This value is multiplied by the sine of the current angular position, and sent to the D/A converter every microsecond, to generate a sinewave of the proper amplitude to simulate the synchro position. </w:t>
      </w:r>
    </w:p>
    <w:p w14:paraId="718AAACD" w14:textId="1D2B7F0E" w:rsidR="00FC0186" w:rsidRDefault="00FC0186" w:rsidP="00FC0186">
      <w:r>
        <w:rPr>
          <w:b/>
        </w:rPr>
        <w:t>Unused</w:t>
      </w:r>
      <w:r>
        <w:t>: Reads 0.</w:t>
      </w:r>
    </w:p>
    <w:p w14:paraId="718AAACE" w14:textId="77777777" w:rsidR="00FC0186" w:rsidRPr="00FF1433" w:rsidRDefault="00FC0186" w:rsidP="00FC0186">
      <w:pPr>
        <w:pStyle w:val="Heading2"/>
      </w:pPr>
      <w:r>
        <w:t xml:space="preserve">0x88 – S3 </w:t>
      </w:r>
      <w:proofErr w:type="gramStart"/>
      <w:r>
        <w:t>Gain  --</w:t>
      </w:r>
      <w:proofErr w:type="gramEnd"/>
      <w:r>
        <w:t xml:space="preserve"> RW</w:t>
      </w:r>
    </w:p>
    <w:tbl>
      <w:tblPr>
        <w:tblW w:w="90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507" w:author="am maz" w:date="2020-08-27T08:49:00Z">
          <w:tblPr>
            <w:tblW w:w="90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540"/>
        <w:gridCol w:w="3780"/>
        <w:gridCol w:w="4680"/>
        <w:tblGridChange w:id="508">
          <w:tblGrid>
            <w:gridCol w:w="540"/>
            <w:gridCol w:w="3780"/>
            <w:gridCol w:w="4680"/>
          </w:tblGrid>
        </w:tblGridChange>
      </w:tblGrid>
      <w:tr w:rsidR="00FC0186" w14:paraId="718AAAD2" w14:textId="77777777" w:rsidTr="005C0872">
        <w:tc>
          <w:tcPr>
            <w:tcW w:w="540" w:type="dxa"/>
            <w:shd w:val="clear" w:color="auto" w:fill="4F81BD"/>
            <w:tcPrChange w:id="509" w:author="am maz" w:date="2020-08-27T08:49:00Z">
              <w:tcPr>
                <w:tcW w:w="540" w:type="dxa"/>
                <w:shd w:val="clear" w:color="auto" w:fill="4F81BD"/>
              </w:tcPr>
            </w:tcPrChange>
          </w:tcPr>
          <w:p w14:paraId="718AAACF" w14:textId="77777777" w:rsidR="00FC0186" w:rsidRPr="007F77F5" w:rsidRDefault="00FC0186" w:rsidP="005C0872">
            <w:pPr>
              <w:keepNext/>
              <w:keepLines/>
              <w:rPr>
                <w:b/>
                <w:bCs/>
                <w:color w:val="FFFFFF"/>
              </w:rPr>
            </w:pPr>
            <w:r w:rsidRPr="007F77F5">
              <w:rPr>
                <w:b/>
                <w:bCs/>
                <w:color w:val="FFFFFF"/>
              </w:rPr>
              <w:t>Bit</w:t>
            </w:r>
          </w:p>
        </w:tc>
        <w:tc>
          <w:tcPr>
            <w:tcW w:w="3780" w:type="dxa"/>
            <w:shd w:val="clear" w:color="auto" w:fill="4F81BD"/>
            <w:tcPrChange w:id="510" w:author="am maz" w:date="2020-08-27T08:49:00Z">
              <w:tcPr>
                <w:tcW w:w="3780" w:type="dxa"/>
                <w:shd w:val="clear" w:color="auto" w:fill="4F81BD"/>
              </w:tcPr>
            </w:tcPrChange>
          </w:tcPr>
          <w:p w14:paraId="718AAAD0" w14:textId="77777777" w:rsidR="00FC0186" w:rsidRPr="007F77F5" w:rsidRDefault="00FC0186" w:rsidP="005C0872">
            <w:pPr>
              <w:keepNext/>
              <w:keepLines/>
              <w:rPr>
                <w:b/>
                <w:bCs/>
                <w:color w:val="FFFFFF"/>
              </w:rPr>
            </w:pPr>
            <w:r>
              <w:rPr>
                <w:b/>
                <w:bCs/>
                <w:color w:val="FFFFFF"/>
              </w:rPr>
              <w:t>31-16</w:t>
            </w:r>
          </w:p>
        </w:tc>
        <w:tc>
          <w:tcPr>
            <w:tcW w:w="4680" w:type="dxa"/>
            <w:shd w:val="clear" w:color="auto" w:fill="4F81BD"/>
            <w:tcPrChange w:id="511" w:author="am maz" w:date="2020-08-27T08:49:00Z">
              <w:tcPr>
                <w:tcW w:w="4680" w:type="dxa"/>
                <w:shd w:val="clear" w:color="auto" w:fill="4F81BD"/>
              </w:tcPr>
            </w:tcPrChange>
          </w:tcPr>
          <w:p w14:paraId="718AAAD1" w14:textId="77777777" w:rsidR="00FC0186" w:rsidRPr="007F77F5" w:rsidRDefault="00FC0186" w:rsidP="005C0872">
            <w:pPr>
              <w:keepNext/>
              <w:keepLines/>
              <w:rPr>
                <w:b/>
                <w:bCs/>
                <w:color w:val="FFFFFF"/>
              </w:rPr>
            </w:pPr>
            <w:r>
              <w:rPr>
                <w:b/>
                <w:bCs/>
                <w:color w:val="FFFFFF"/>
              </w:rPr>
              <w:t>15-0</w:t>
            </w:r>
          </w:p>
        </w:tc>
      </w:tr>
      <w:tr w:rsidR="00FC0186" w14:paraId="718AAAD7" w14:textId="77777777" w:rsidTr="005C0872">
        <w:tc>
          <w:tcPr>
            <w:tcW w:w="540" w:type="dxa"/>
            <w:tcPrChange w:id="512" w:author="am maz" w:date="2020-08-27T08:49:00Z">
              <w:tcPr>
                <w:tcW w:w="540" w:type="dxa"/>
              </w:tcPr>
            </w:tcPrChange>
          </w:tcPr>
          <w:p w14:paraId="718AAAD3" w14:textId="77777777" w:rsidR="00FC0186" w:rsidRPr="007F77F5" w:rsidRDefault="00FC0186" w:rsidP="005C0872">
            <w:pPr>
              <w:keepNext/>
              <w:keepLines/>
              <w:rPr>
                <w:b/>
                <w:bCs/>
              </w:rPr>
            </w:pPr>
          </w:p>
        </w:tc>
        <w:tc>
          <w:tcPr>
            <w:tcW w:w="3780" w:type="dxa"/>
            <w:tcPrChange w:id="513" w:author="am maz" w:date="2020-08-27T08:49:00Z">
              <w:tcPr>
                <w:tcW w:w="3780" w:type="dxa"/>
              </w:tcPr>
            </w:tcPrChange>
          </w:tcPr>
          <w:p w14:paraId="718AAAD4" w14:textId="77777777" w:rsidR="00FC0186" w:rsidRPr="006E420D" w:rsidRDefault="00FC0186" w:rsidP="005C0872">
            <w:pPr>
              <w:keepNext/>
              <w:keepLines/>
            </w:pPr>
            <w:r>
              <w:t>Unused</w:t>
            </w:r>
          </w:p>
          <w:p w14:paraId="718AAAD5" w14:textId="77777777" w:rsidR="00FC0186" w:rsidRPr="006E420D" w:rsidRDefault="00FC0186" w:rsidP="005C0872">
            <w:pPr>
              <w:keepNext/>
              <w:keepLines/>
            </w:pPr>
          </w:p>
        </w:tc>
        <w:tc>
          <w:tcPr>
            <w:tcW w:w="4680" w:type="dxa"/>
            <w:tcPrChange w:id="514" w:author="am maz" w:date="2020-08-27T08:49:00Z">
              <w:tcPr>
                <w:tcW w:w="4680" w:type="dxa"/>
              </w:tcPr>
            </w:tcPrChange>
          </w:tcPr>
          <w:p w14:paraId="718AAAD6" w14:textId="77777777" w:rsidR="00FC0186" w:rsidRPr="006E420D" w:rsidRDefault="00FC0186" w:rsidP="005C0872">
            <w:pPr>
              <w:keepNext/>
              <w:keepLines/>
            </w:pPr>
            <w:r>
              <w:t>S3 Gain</w:t>
            </w:r>
          </w:p>
        </w:tc>
      </w:tr>
    </w:tbl>
    <w:p w14:paraId="718AAAD8" w14:textId="77777777" w:rsidR="005A6767" w:rsidRDefault="005A6767" w:rsidP="00FC0186">
      <w:pPr>
        <w:rPr>
          <w:b/>
        </w:rPr>
      </w:pPr>
    </w:p>
    <w:p w14:paraId="1A804EBD" w14:textId="77777777" w:rsidR="00941B52" w:rsidRDefault="00FC0186" w:rsidP="001D7559">
      <w:r>
        <w:rPr>
          <w:b/>
        </w:rPr>
        <w:t>S1 Gain</w:t>
      </w:r>
      <w:r>
        <w:t>: Signed 2’s compl</w:t>
      </w:r>
      <w:r w:rsidR="00420FFA">
        <w:t>e</w:t>
      </w:r>
      <w:r>
        <w:t>ment number. 32767 = %100, -32768 = -%100</w:t>
      </w:r>
      <w:r w:rsidR="001D7559">
        <w:t xml:space="preserve">. </w:t>
      </w:r>
    </w:p>
    <w:p w14:paraId="31B9F403" w14:textId="57029E50" w:rsidR="001D7559" w:rsidRDefault="001D7559" w:rsidP="001D7559">
      <w:r>
        <w:t xml:space="preserve">This value is multiplied by the sine of the current angular position, and sent to the D/A converter every microsecond, to generate a sinewave of the proper amplitude to simulate the synchro position. </w:t>
      </w:r>
    </w:p>
    <w:p w14:paraId="718AAADA" w14:textId="45D2F4E6" w:rsidR="00FC0186" w:rsidRDefault="00FC0186" w:rsidP="00FC0186">
      <w:r>
        <w:rPr>
          <w:b/>
        </w:rPr>
        <w:t>Unused</w:t>
      </w:r>
      <w:r>
        <w:t>: Reads 0.</w:t>
      </w:r>
    </w:p>
    <w:p w14:paraId="718AAADB" w14:textId="31F924D9" w:rsidR="0047243D" w:rsidRPr="00FF1433" w:rsidRDefault="0047243D" w:rsidP="0047243D">
      <w:pPr>
        <w:pStyle w:val="Heading2"/>
      </w:pPr>
      <w:r>
        <w:lastRenderedPageBreak/>
        <w:t xml:space="preserve">0x90 – </w:t>
      </w:r>
      <w:r w:rsidR="00420FFA">
        <w:t xml:space="preserve">Simulator </w:t>
      </w:r>
      <w:r>
        <w:t xml:space="preserve">Ref </w:t>
      </w:r>
      <w:r w:rsidR="00420FFA">
        <w:t xml:space="preserve">Angular </w:t>
      </w:r>
      <w:proofErr w:type="gramStart"/>
      <w:r w:rsidR="00420FFA">
        <w:t>velocity</w:t>
      </w:r>
      <w:r>
        <w:t xml:space="preserve">  --</w:t>
      </w:r>
      <w:proofErr w:type="gramEnd"/>
      <w:r>
        <w:t xml:space="preserve"> RW</w:t>
      </w:r>
    </w:p>
    <w:tbl>
      <w:tblPr>
        <w:tblW w:w="90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515" w:author="am maz" w:date="2020-08-27T08:49:00Z">
          <w:tblPr>
            <w:tblW w:w="90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540"/>
        <w:gridCol w:w="3780"/>
        <w:gridCol w:w="4680"/>
        <w:tblGridChange w:id="516">
          <w:tblGrid>
            <w:gridCol w:w="540"/>
            <w:gridCol w:w="3780"/>
            <w:gridCol w:w="4680"/>
          </w:tblGrid>
        </w:tblGridChange>
      </w:tblGrid>
      <w:tr w:rsidR="0047243D" w14:paraId="718AAADF" w14:textId="77777777" w:rsidTr="005C0872">
        <w:tc>
          <w:tcPr>
            <w:tcW w:w="540" w:type="dxa"/>
            <w:shd w:val="clear" w:color="auto" w:fill="4F81BD"/>
            <w:tcPrChange w:id="517" w:author="am maz" w:date="2020-08-27T08:49:00Z">
              <w:tcPr>
                <w:tcW w:w="540" w:type="dxa"/>
                <w:shd w:val="clear" w:color="auto" w:fill="4F81BD"/>
              </w:tcPr>
            </w:tcPrChange>
          </w:tcPr>
          <w:p w14:paraId="718AAADC" w14:textId="77777777" w:rsidR="0047243D" w:rsidRPr="007F77F5" w:rsidRDefault="0047243D" w:rsidP="005C0872">
            <w:pPr>
              <w:keepNext/>
              <w:keepLines/>
              <w:rPr>
                <w:b/>
                <w:bCs/>
                <w:color w:val="FFFFFF"/>
              </w:rPr>
            </w:pPr>
            <w:r w:rsidRPr="007F77F5">
              <w:rPr>
                <w:b/>
                <w:bCs/>
                <w:color w:val="FFFFFF"/>
              </w:rPr>
              <w:t>Bit</w:t>
            </w:r>
          </w:p>
        </w:tc>
        <w:tc>
          <w:tcPr>
            <w:tcW w:w="3780" w:type="dxa"/>
            <w:shd w:val="clear" w:color="auto" w:fill="4F81BD"/>
            <w:tcPrChange w:id="518" w:author="am maz" w:date="2020-08-27T08:49:00Z">
              <w:tcPr>
                <w:tcW w:w="3780" w:type="dxa"/>
                <w:shd w:val="clear" w:color="auto" w:fill="4F81BD"/>
              </w:tcPr>
            </w:tcPrChange>
          </w:tcPr>
          <w:p w14:paraId="718AAADD" w14:textId="77777777" w:rsidR="0047243D" w:rsidRPr="007F77F5" w:rsidRDefault="0047243D" w:rsidP="005C0872">
            <w:pPr>
              <w:keepNext/>
              <w:keepLines/>
              <w:rPr>
                <w:b/>
                <w:bCs/>
                <w:color w:val="FFFFFF"/>
              </w:rPr>
            </w:pPr>
            <w:r>
              <w:rPr>
                <w:b/>
                <w:bCs/>
                <w:color w:val="FFFFFF"/>
              </w:rPr>
              <w:t>31-17</w:t>
            </w:r>
          </w:p>
        </w:tc>
        <w:tc>
          <w:tcPr>
            <w:tcW w:w="4680" w:type="dxa"/>
            <w:shd w:val="clear" w:color="auto" w:fill="4F81BD"/>
            <w:tcPrChange w:id="519" w:author="am maz" w:date="2020-08-27T08:49:00Z">
              <w:tcPr>
                <w:tcW w:w="4680" w:type="dxa"/>
                <w:shd w:val="clear" w:color="auto" w:fill="4F81BD"/>
              </w:tcPr>
            </w:tcPrChange>
          </w:tcPr>
          <w:p w14:paraId="718AAADE" w14:textId="77777777" w:rsidR="0047243D" w:rsidRPr="007F77F5" w:rsidRDefault="0047243D" w:rsidP="005C0872">
            <w:pPr>
              <w:keepNext/>
              <w:keepLines/>
              <w:rPr>
                <w:b/>
                <w:bCs/>
                <w:color w:val="FFFFFF"/>
              </w:rPr>
            </w:pPr>
            <w:r>
              <w:rPr>
                <w:b/>
                <w:bCs/>
                <w:color w:val="FFFFFF"/>
              </w:rPr>
              <w:t>16-0</w:t>
            </w:r>
          </w:p>
        </w:tc>
      </w:tr>
      <w:tr w:rsidR="0047243D" w14:paraId="718AAAE4" w14:textId="77777777" w:rsidTr="005C0872">
        <w:tc>
          <w:tcPr>
            <w:tcW w:w="540" w:type="dxa"/>
            <w:tcPrChange w:id="520" w:author="am maz" w:date="2020-08-27T08:49:00Z">
              <w:tcPr>
                <w:tcW w:w="540" w:type="dxa"/>
              </w:tcPr>
            </w:tcPrChange>
          </w:tcPr>
          <w:p w14:paraId="718AAAE0" w14:textId="77777777" w:rsidR="0047243D" w:rsidRPr="007F77F5" w:rsidRDefault="0047243D" w:rsidP="005C0872">
            <w:pPr>
              <w:keepNext/>
              <w:keepLines/>
              <w:rPr>
                <w:b/>
                <w:bCs/>
              </w:rPr>
            </w:pPr>
          </w:p>
        </w:tc>
        <w:tc>
          <w:tcPr>
            <w:tcW w:w="3780" w:type="dxa"/>
            <w:tcPrChange w:id="521" w:author="am maz" w:date="2020-08-27T08:49:00Z">
              <w:tcPr>
                <w:tcW w:w="3780" w:type="dxa"/>
              </w:tcPr>
            </w:tcPrChange>
          </w:tcPr>
          <w:p w14:paraId="718AAAE1" w14:textId="77777777" w:rsidR="0047243D" w:rsidRPr="006E420D" w:rsidRDefault="0047243D" w:rsidP="005C0872">
            <w:pPr>
              <w:keepNext/>
              <w:keepLines/>
            </w:pPr>
            <w:r>
              <w:t>Unused</w:t>
            </w:r>
          </w:p>
          <w:p w14:paraId="718AAAE2" w14:textId="77777777" w:rsidR="0047243D" w:rsidRPr="006E420D" w:rsidRDefault="0047243D" w:rsidP="005C0872">
            <w:pPr>
              <w:keepNext/>
              <w:keepLines/>
            </w:pPr>
          </w:p>
        </w:tc>
        <w:tc>
          <w:tcPr>
            <w:tcW w:w="4680" w:type="dxa"/>
            <w:tcPrChange w:id="522" w:author="am maz" w:date="2020-08-27T08:49:00Z">
              <w:tcPr>
                <w:tcW w:w="4680" w:type="dxa"/>
              </w:tcPr>
            </w:tcPrChange>
          </w:tcPr>
          <w:p w14:paraId="718AAAE3" w14:textId="77777777" w:rsidR="0047243D" w:rsidRPr="006E420D" w:rsidRDefault="0047243D" w:rsidP="005C0872">
            <w:pPr>
              <w:keepNext/>
              <w:keepLines/>
            </w:pPr>
            <w:r>
              <w:t>Ref DDS Speed</w:t>
            </w:r>
          </w:p>
        </w:tc>
      </w:tr>
    </w:tbl>
    <w:p w14:paraId="718AAAE5" w14:textId="77777777" w:rsidR="005A6767" w:rsidRDefault="005A6767" w:rsidP="0047243D">
      <w:pPr>
        <w:rPr>
          <w:b/>
        </w:rPr>
      </w:pPr>
    </w:p>
    <w:p w14:paraId="718AAAE6" w14:textId="0ABEA0C5" w:rsidR="0047243D" w:rsidRDefault="00420FFA" w:rsidP="0047243D">
      <w:r>
        <w:rPr>
          <w:b/>
        </w:rPr>
        <w:t>Angular velocity</w:t>
      </w:r>
      <w:r w:rsidR="0047243D">
        <w:t xml:space="preserve">: </w:t>
      </w:r>
      <w:r>
        <w:t>It is expressed in radian/microsecond. The simulator D/As update every microsecond, and it is the a</w:t>
      </w:r>
      <w:r w:rsidR="0047243D">
        <w:t xml:space="preserve">ngle that is added to the </w:t>
      </w:r>
      <w:r>
        <w:t>angular position</w:t>
      </w:r>
      <w:r w:rsidR="0047243D">
        <w:t xml:space="preserve"> every 1MHz.</w:t>
      </w:r>
    </w:p>
    <w:p w14:paraId="718AAAE7" w14:textId="77777777" w:rsidR="0047243D" w:rsidRDefault="0047243D" w:rsidP="0047243D">
      <w:r>
        <w:t>The angle is 1 bit of sign, 2 bits of whole number and 14 bits of fraction. It has a range of +PI to -PI.</w:t>
      </w:r>
    </w:p>
    <w:p w14:paraId="718AAAE8" w14:textId="77777777" w:rsidR="0047243D" w:rsidRDefault="0047243D" w:rsidP="0047243D">
      <w:r>
        <w:rPr>
          <w:b/>
        </w:rPr>
        <w:t>Unused</w:t>
      </w:r>
      <w:r>
        <w:t>: Reads 0.</w:t>
      </w:r>
    </w:p>
    <w:p w14:paraId="718AAAE9" w14:textId="77777777" w:rsidR="00DE0A8C" w:rsidRDefault="00DE0A8C" w:rsidP="00AD45BB">
      <w:pPr>
        <w:pStyle w:val="Heading1"/>
      </w:pPr>
      <w:bookmarkStart w:id="523" w:name="_Toc354822523"/>
      <w:bookmarkStart w:id="524" w:name="_Toc35574455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64"/>
      <w:bookmarkEnd w:id="165"/>
      <w:bookmarkEnd w:id="166"/>
      <w:bookmarkEnd w:id="167"/>
      <w:bookmarkEnd w:id="329"/>
      <w:r>
        <w:br w:type="page"/>
      </w:r>
      <w:bookmarkStart w:id="525" w:name="_Toc364050561"/>
      <w:bookmarkStart w:id="526" w:name="_Toc372589219"/>
      <w:bookmarkStart w:id="527" w:name="_Toc374156855"/>
      <w:bookmarkStart w:id="528" w:name="_Toc232477486"/>
      <w:bookmarkStart w:id="529" w:name="_Toc232477501"/>
      <w:bookmarkStart w:id="530" w:name="_Toc350125352"/>
      <w:bookmarkStart w:id="531" w:name="_Toc350159553"/>
      <w:bookmarkEnd w:id="523"/>
      <w:bookmarkEnd w:id="524"/>
      <w:r w:rsidR="00EE667F">
        <w:lastRenderedPageBreak/>
        <w:t xml:space="preserve"> </w:t>
      </w:r>
      <w:bookmarkStart w:id="532" w:name="_Toc423517739"/>
      <w:r w:rsidR="00EE667F">
        <w:t>CONNECTORS</w:t>
      </w:r>
      <w:r>
        <w:t xml:space="preserve"> LOCATION</w:t>
      </w:r>
      <w:bookmarkEnd w:id="525"/>
      <w:bookmarkEnd w:id="526"/>
      <w:bookmarkEnd w:id="527"/>
      <w:bookmarkEnd w:id="528"/>
      <w:bookmarkEnd w:id="529"/>
      <w:bookmarkEnd w:id="532"/>
    </w:p>
    <w:p w14:paraId="718AAAEA" w14:textId="77777777" w:rsidR="004D744F" w:rsidRDefault="004D744F"/>
    <w:p w14:paraId="38AAE8F1" w14:textId="77777777" w:rsidR="00DE0A8C" w:rsidRDefault="00420FFA" w:rsidP="00F5670C">
      <w:pPr>
        <w:jc w:val="center"/>
        <w:rPr>
          <w:del w:id="533" w:author="Philippe Faucon" w:date="2020-08-27T08:49:00Z"/>
        </w:rPr>
      </w:pPr>
      <w:del w:id="534" w:author="Philippe Faucon" w:date="2020-08-27T08:49:00Z">
        <w:r>
          <w:pict w14:anchorId="25FCD556">
            <v:shape id="_x0000_i1026" type="#_x0000_t75" style="width:234.6pt;height:395.4pt">
              <v:imagedata r:id="rId16" o:title=""/>
            </v:shape>
          </w:pict>
        </w:r>
      </w:del>
    </w:p>
    <w:p w14:paraId="718AAAEB" w14:textId="77777777" w:rsidR="00DE0A8C" w:rsidRDefault="004B4B17" w:rsidP="00F5670C">
      <w:pPr>
        <w:jc w:val="center"/>
        <w:rPr>
          <w:ins w:id="535" w:author="Philippe Faucon" w:date="2020-08-27T08:49:00Z"/>
        </w:rPr>
      </w:pPr>
      <w:ins w:id="536" w:author="Philippe Faucon" w:date="2020-08-27T08:49:00Z">
        <w:r>
          <w:rPr>
            <w:noProof/>
          </w:rPr>
          <w:drawing>
            <wp:inline distT="0" distB="0" distL="0" distR="0" wp14:anchorId="718AABE2" wp14:editId="718AABE3">
              <wp:extent cx="2981325" cy="50196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1325" cy="5019675"/>
                      </a:xfrm>
                      <a:prstGeom prst="rect">
                        <a:avLst/>
                      </a:prstGeom>
                      <a:noFill/>
                      <a:ln>
                        <a:noFill/>
                      </a:ln>
                    </pic:spPr>
                  </pic:pic>
                </a:graphicData>
              </a:graphic>
            </wp:inline>
          </w:drawing>
        </w:r>
      </w:ins>
    </w:p>
    <w:p w14:paraId="718AAAEC" w14:textId="77777777" w:rsidR="004D744F" w:rsidRDefault="004D744F" w:rsidP="004D744F">
      <w:pPr>
        <w:jc w:val="center"/>
        <w:rPr>
          <w:b/>
          <w:i/>
        </w:rPr>
      </w:pPr>
    </w:p>
    <w:p w14:paraId="718AAAED" w14:textId="1575F81A" w:rsidR="00591A8F" w:rsidRDefault="00745D05" w:rsidP="004D744F">
      <w:pPr>
        <w:jc w:val="center"/>
      </w:pPr>
      <w:bookmarkStart w:id="537" w:name="_Toc232477474"/>
      <w:bookmarkStart w:id="538" w:name="_Toc423517746"/>
      <w:r>
        <w:rPr>
          <w:b/>
          <w:i/>
        </w:rPr>
        <w:t>Figure 2</w:t>
      </w:r>
      <w:r w:rsidR="004D744F">
        <w:rPr>
          <w:b/>
          <w:i/>
        </w:rPr>
        <w:t>.</w:t>
      </w:r>
      <w:r w:rsidR="004D744F">
        <w:rPr>
          <w:b/>
          <w:i/>
        </w:rPr>
        <w:fldChar w:fldCharType="begin"/>
      </w:r>
      <w:r w:rsidR="004D744F">
        <w:rPr>
          <w:b/>
          <w:i/>
        </w:rPr>
        <w:instrText xml:space="preserve"> SEQ Figure \* ARABIC \s 1 </w:instrText>
      </w:r>
      <w:r w:rsidR="004D744F">
        <w:rPr>
          <w:b/>
          <w:i/>
        </w:rPr>
        <w:fldChar w:fldCharType="separate"/>
      </w:r>
      <w:r w:rsidR="004B0F12">
        <w:rPr>
          <w:b/>
          <w:i/>
          <w:noProof/>
        </w:rPr>
        <w:t>1</w:t>
      </w:r>
      <w:r w:rsidR="004D744F">
        <w:rPr>
          <w:b/>
          <w:i/>
        </w:rPr>
        <w:fldChar w:fldCharType="end"/>
      </w:r>
      <w:r w:rsidR="004D744F">
        <w:rPr>
          <w:b/>
          <w:i/>
        </w:rPr>
        <w:t xml:space="preserve">: </w:t>
      </w:r>
      <w:r w:rsidR="00645AC3">
        <w:rPr>
          <w:b/>
        </w:rPr>
        <w:t>Connector</w:t>
      </w:r>
      <w:r w:rsidR="004D744F" w:rsidRPr="004D744F">
        <w:rPr>
          <w:b/>
        </w:rPr>
        <w:t xml:space="preserve"> LOCATION</w:t>
      </w:r>
      <w:bookmarkEnd w:id="537"/>
      <w:bookmarkEnd w:id="538"/>
    </w:p>
    <w:p w14:paraId="718AAAEE" w14:textId="77777777" w:rsidR="00591A8F" w:rsidRDefault="00591A8F" w:rsidP="00591A8F"/>
    <w:p w14:paraId="718AAAEF" w14:textId="77777777" w:rsidR="00591A8F" w:rsidRDefault="00591A8F" w:rsidP="00591A8F"/>
    <w:p w14:paraId="718AAAF0" w14:textId="77777777" w:rsidR="00EE667F" w:rsidRDefault="00EE667F" w:rsidP="00EE667F">
      <w:pPr>
        <w:pStyle w:val="Heading2"/>
        <w:numPr>
          <w:ilvl w:val="1"/>
          <w:numId w:val="16"/>
        </w:numPr>
      </w:pPr>
      <w:bookmarkStart w:id="539" w:name="_Toc232477487"/>
      <w:bookmarkStart w:id="540" w:name="_Toc232477502"/>
      <w:bookmarkStart w:id="541" w:name="_Toc423517740"/>
      <w:r>
        <w:t>Jumpers Description</w:t>
      </w:r>
      <w:bookmarkEnd w:id="539"/>
      <w:bookmarkEnd w:id="540"/>
      <w:bookmarkEnd w:id="541"/>
    </w:p>
    <w:p w14:paraId="718AAAF1" w14:textId="77777777" w:rsidR="00591A8F" w:rsidRDefault="00591A8F" w:rsidP="00645AC3">
      <w:pPr>
        <w:ind w:left="360"/>
      </w:pPr>
    </w:p>
    <w:p w14:paraId="718AAAF2" w14:textId="77777777" w:rsidR="003B41B8" w:rsidRPr="00CD6328" w:rsidRDefault="00645AC3" w:rsidP="003B41B8">
      <w:pPr>
        <w:pStyle w:val="NormalIndent"/>
      </w:pPr>
      <w:r>
        <w:t>None</w:t>
      </w:r>
    </w:p>
    <w:p w14:paraId="718AAAF3" w14:textId="77777777" w:rsidR="00EE667F" w:rsidRDefault="00EE667F" w:rsidP="00EE667F">
      <w:pPr>
        <w:pStyle w:val="NormalIndent"/>
        <w:rPr>
          <w:lang w:val="fr-FR"/>
        </w:rPr>
      </w:pPr>
    </w:p>
    <w:p w14:paraId="718AAAF4" w14:textId="77777777" w:rsidR="00413E17" w:rsidRDefault="00413E17" w:rsidP="00EE667F">
      <w:pPr>
        <w:pStyle w:val="NormalIndent"/>
        <w:rPr>
          <w:lang w:val="fr-FR"/>
        </w:rPr>
      </w:pPr>
    </w:p>
    <w:p w14:paraId="718AAAF5" w14:textId="77777777" w:rsidR="00413E17" w:rsidRDefault="00413E17" w:rsidP="00EE667F">
      <w:pPr>
        <w:pStyle w:val="NormalIndent"/>
        <w:rPr>
          <w:lang w:val="fr-FR"/>
        </w:rPr>
      </w:pPr>
    </w:p>
    <w:p w14:paraId="718AAAF6" w14:textId="77777777" w:rsidR="00413E17" w:rsidRDefault="00413E17" w:rsidP="00EE667F">
      <w:pPr>
        <w:pStyle w:val="NormalIndent"/>
        <w:rPr>
          <w:lang w:val="fr-FR"/>
        </w:rPr>
      </w:pPr>
    </w:p>
    <w:p w14:paraId="718AAAF7" w14:textId="77777777" w:rsidR="00413E17" w:rsidRPr="007A6E9F" w:rsidRDefault="00413E17" w:rsidP="00EE667F">
      <w:pPr>
        <w:pStyle w:val="NormalIndent"/>
        <w:rPr>
          <w:lang w:val="fr-FR"/>
        </w:rPr>
      </w:pPr>
    </w:p>
    <w:p w14:paraId="718AAAF8" w14:textId="77777777" w:rsidR="00EE667F" w:rsidRDefault="00EE667F" w:rsidP="00EE667F">
      <w:pPr>
        <w:pStyle w:val="Heading2"/>
        <w:numPr>
          <w:ilvl w:val="1"/>
          <w:numId w:val="16"/>
        </w:numPr>
      </w:pPr>
      <w:bookmarkStart w:id="542" w:name="_Toc232477489"/>
      <w:bookmarkStart w:id="543" w:name="_Toc232477504"/>
      <w:bookmarkStart w:id="544" w:name="_Toc423517741"/>
      <w:r>
        <w:lastRenderedPageBreak/>
        <w:t>Connectors Description</w:t>
      </w:r>
      <w:bookmarkEnd w:id="542"/>
      <w:bookmarkEnd w:id="543"/>
      <w:bookmarkEnd w:id="544"/>
    </w:p>
    <w:p w14:paraId="718AAAF9" w14:textId="77777777" w:rsidR="00CD6328" w:rsidRPr="00CD6328" w:rsidRDefault="00CD6328" w:rsidP="00CD6328">
      <w:pPr>
        <w:pStyle w:val="NormalIndent"/>
      </w:pPr>
    </w:p>
    <w:p w14:paraId="718AAAFA" w14:textId="77777777" w:rsidR="00413E17" w:rsidRDefault="00413E17" w:rsidP="00413E17">
      <w:pPr>
        <w:pStyle w:val="Heading3"/>
        <w:numPr>
          <w:ilvl w:val="2"/>
          <w:numId w:val="24"/>
        </w:numPr>
        <w:tabs>
          <w:tab w:val="left" w:pos="900"/>
          <w:tab w:val="left" w:pos="3240"/>
        </w:tabs>
        <w:spacing w:before="180"/>
      </w:pPr>
      <w:bookmarkStart w:id="545" w:name="_Toc203100358"/>
      <w:bookmarkStart w:id="546" w:name="_Toc423517742"/>
      <w:bookmarkEnd w:id="530"/>
      <w:bookmarkEnd w:id="531"/>
      <w:r w:rsidRPr="002C4725">
        <w:t>Connector</w:t>
      </w:r>
      <w:bookmarkStart w:id="547" w:name="_Toc364050562"/>
      <w:bookmarkStart w:id="548" w:name="_Toc385322896"/>
      <w:bookmarkStart w:id="549" w:name="_Toc392296547"/>
      <w:bookmarkStart w:id="550" w:name="_Toc396033090"/>
      <w:r w:rsidRPr="002C4725">
        <w:t xml:space="preserve"> Descriptions</w:t>
      </w:r>
      <w:bookmarkEnd w:id="545"/>
      <w:bookmarkEnd w:id="546"/>
    </w:p>
    <w:p w14:paraId="718AAAFB" w14:textId="77777777" w:rsidR="00413E17" w:rsidRDefault="00413E17" w:rsidP="00413E17"/>
    <w:p w14:paraId="718AAAFC" w14:textId="77777777" w:rsidR="00413E17" w:rsidRDefault="00413E17" w:rsidP="00413E17">
      <w:pPr>
        <w:rPr>
          <w:szCs w:val="24"/>
        </w:rPr>
      </w:pPr>
      <w:r>
        <w:t>J</w:t>
      </w:r>
      <w:r w:rsidR="00E02CC6">
        <w:t>1</w:t>
      </w:r>
      <w:r>
        <w:t xml:space="preserve"> Connector are manufactured by Molex and the style is </w:t>
      </w:r>
      <w:r w:rsidRPr="000953AC">
        <w:rPr>
          <w:rFonts w:ascii="Futura-CondensedBold" w:hAnsi="Futura-CondensedBold" w:cs="Futura-CondensedBold"/>
          <w:bCs/>
          <w:color w:val="231F20"/>
          <w:szCs w:val="24"/>
        </w:rPr>
        <w:t>Pico</w:t>
      </w:r>
      <w:r>
        <w:rPr>
          <w:rFonts w:ascii="Futura-CondensedBold" w:hAnsi="Futura-CondensedBold" w:cs="Futura-CondensedBold"/>
          <w:bCs/>
          <w:color w:val="231F20"/>
          <w:szCs w:val="24"/>
        </w:rPr>
        <w:t>-blade</w:t>
      </w:r>
    </w:p>
    <w:p w14:paraId="718AAAFD" w14:textId="77777777" w:rsidR="00413E17" w:rsidRDefault="00413E17" w:rsidP="00413E1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551" w:author="am maz" w:date="2020-08-27T08:49: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2389"/>
        <w:gridCol w:w="2583"/>
        <w:tblGridChange w:id="552">
          <w:tblGrid>
            <w:gridCol w:w="2389"/>
            <w:gridCol w:w="2583"/>
          </w:tblGrid>
        </w:tblGridChange>
      </w:tblGrid>
      <w:tr w:rsidR="00413E17" w14:paraId="718AAB00" w14:textId="77777777" w:rsidTr="00715654">
        <w:trPr>
          <w:jc w:val="center"/>
          <w:trPrChange w:id="553" w:author="am maz" w:date="2020-08-27T08:49:00Z">
            <w:trPr>
              <w:jc w:val="center"/>
            </w:trPr>
          </w:trPrChange>
        </w:trPr>
        <w:tc>
          <w:tcPr>
            <w:tcW w:w="2389" w:type="dxa"/>
            <w:tcPrChange w:id="554" w:author="am maz" w:date="2020-08-27T08:49:00Z">
              <w:tcPr>
                <w:tcW w:w="2389" w:type="dxa"/>
              </w:tcPr>
            </w:tcPrChange>
          </w:tcPr>
          <w:p w14:paraId="718AAAFE" w14:textId="77777777" w:rsidR="00413E17" w:rsidRDefault="00413E17" w:rsidP="00715654">
            <w:pPr>
              <w:pStyle w:val="TableHead"/>
            </w:pPr>
            <w:r>
              <w:t>Use</w:t>
            </w:r>
          </w:p>
        </w:tc>
        <w:tc>
          <w:tcPr>
            <w:tcW w:w="2583" w:type="dxa"/>
            <w:tcPrChange w:id="555" w:author="am maz" w:date="2020-08-27T08:49:00Z">
              <w:tcPr>
                <w:tcW w:w="2583" w:type="dxa"/>
              </w:tcPr>
            </w:tcPrChange>
          </w:tcPr>
          <w:p w14:paraId="718AAAFF" w14:textId="77777777" w:rsidR="00413E17" w:rsidRDefault="00413E17" w:rsidP="00715654">
            <w:pPr>
              <w:pStyle w:val="TableHead"/>
            </w:pPr>
            <w:r>
              <w:t>Model</w:t>
            </w:r>
          </w:p>
        </w:tc>
      </w:tr>
      <w:tr w:rsidR="00413E17" w14:paraId="718AAB03" w14:textId="77777777" w:rsidTr="00715654">
        <w:trPr>
          <w:jc w:val="center"/>
          <w:trPrChange w:id="556" w:author="am maz" w:date="2020-08-27T08:49:00Z">
            <w:trPr>
              <w:jc w:val="center"/>
            </w:trPr>
          </w:trPrChange>
        </w:trPr>
        <w:tc>
          <w:tcPr>
            <w:tcW w:w="2389" w:type="dxa"/>
            <w:tcPrChange w:id="557" w:author="am maz" w:date="2020-08-27T08:49:00Z">
              <w:tcPr>
                <w:tcW w:w="2389" w:type="dxa"/>
              </w:tcPr>
            </w:tcPrChange>
          </w:tcPr>
          <w:p w14:paraId="718AAB01" w14:textId="77777777" w:rsidR="00413E17" w:rsidRDefault="00413E17" w:rsidP="00715654">
            <w:pPr>
              <w:pStyle w:val="normalnospace"/>
            </w:pPr>
            <w:r>
              <w:t xml:space="preserve">On PC Board </w:t>
            </w:r>
          </w:p>
        </w:tc>
        <w:tc>
          <w:tcPr>
            <w:tcW w:w="2583" w:type="dxa"/>
            <w:tcPrChange w:id="558" w:author="am maz" w:date="2020-08-27T08:49:00Z">
              <w:tcPr>
                <w:tcW w:w="2583" w:type="dxa"/>
              </w:tcPr>
            </w:tcPrChange>
          </w:tcPr>
          <w:p w14:paraId="718AAB02" w14:textId="77777777" w:rsidR="00413E17" w:rsidRPr="000953AC" w:rsidRDefault="00413E17" w:rsidP="00715654">
            <w:pPr>
              <w:pStyle w:val="normalnospace"/>
            </w:pPr>
            <w:r w:rsidRPr="000953AC">
              <w:t>53048-</w:t>
            </w:r>
            <w:r>
              <w:t>13</w:t>
            </w:r>
            <w:r w:rsidRPr="000953AC">
              <w:t>10</w:t>
            </w:r>
          </w:p>
        </w:tc>
      </w:tr>
      <w:tr w:rsidR="00413E17" w14:paraId="718AAB06" w14:textId="77777777" w:rsidTr="00715654">
        <w:trPr>
          <w:jc w:val="center"/>
          <w:trPrChange w:id="559" w:author="am maz" w:date="2020-08-27T08:49:00Z">
            <w:trPr>
              <w:jc w:val="center"/>
            </w:trPr>
          </w:trPrChange>
        </w:trPr>
        <w:tc>
          <w:tcPr>
            <w:tcW w:w="2389" w:type="dxa"/>
            <w:tcPrChange w:id="560" w:author="am maz" w:date="2020-08-27T08:49:00Z">
              <w:tcPr>
                <w:tcW w:w="2389" w:type="dxa"/>
              </w:tcPr>
            </w:tcPrChange>
          </w:tcPr>
          <w:p w14:paraId="718AAB04" w14:textId="77777777" w:rsidR="00413E17" w:rsidRDefault="00413E17" w:rsidP="00715654">
            <w:pPr>
              <w:pStyle w:val="normalnospace"/>
            </w:pPr>
            <w:r>
              <w:t>Suggested Plug</w:t>
            </w:r>
          </w:p>
        </w:tc>
        <w:tc>
          <w:tcPr>
            <w:tcW w:w="2583" w:type="dxa"/>
            <w:tcPrChange w:id="561" w:author="am maz" w:date="2020-08-27T08:49:00Z">
              <w:tcPr>
                <w:tcW w:w="2583" w:type="dxa"/>
              </w:tcPr>
            </w:tcPrChange>
          </w:tcPr>
          <w:p w14:paraId="718AAB05" w14:textId="77777777" w:rsidR="00413E17" w:rsidRPr="000953AC" w:rsidRDefault="00413E17" w:rsidP="00715654">
            <w:pPr>
              <w:pStyle w:val="normalnospace"/>
              <w:rPr>
                <w:color w:val="000000"/>
                <w:szCs w:val="24"/>
              </w:rPr>
            </w:pPr>
            <w:r w:rsidRPr="000953AC">
              <w:rPr>
                <w:rFonts w:ascii="Times New Roman" w:hAnsi="Times New Roman"/>
                <w:bCs/>
                <w:color w:val="000000"/>
                <w:szCs w:val="24"/>
              </w:rPr>
              <w:t>51021-</w:t>
            </w:r>
            <w:r>
              <w:rPr>
                <w:rFonts w:ascii="Times New Roman" w:hAnsi="Times New Roman"/>
                <w:bCs/>
                <w:color w:val="000000"/>
                <w:szCs w:val="24"/>
              </w:rPr>
              <w:t>13</w:t>
            </w:r>
            <w:r w:rsidRPr="000953AC">
              <w:rPr>
                <w:rFonts w:ascii="Times New Roman" w:hAnsi="Times New Roman"/>
                <w:bCs/>
                <w:color w:val="000000"/>
                <w:szCs w:val="24"/>
              </w:rPr>
              <w:t>00</w:t>
            </w:r>
          </w:p>
        </w:tc>
      </w:tr>
      <w:tr w:rsidR="00413E17" w14:paraId="718AAB09" w14:textId="77777777" w:rsidTr="00715654">
        <w:trPr>
          <w:jc w:val="center"/>
          <w:trPrChange w:id="562" w:author="am maz" w:date="2020-08-27T08:49:00Z">
            <w:trPr>
              <w:jc w:val="center"/>
            </w:trPr>
          </w:trPrChange>
        </w:trPr>
        <w:tc>
          <w:tcPr>
            <w:tcW w:w="2389" w:type="dxa"/>
            <w:tcPrChange w:id="563" w:author="am maz" w:date="2020-08-27T08:49:00Z">
              <w:tcPr>
                <w:tcW w:w="2389" w:type="dxa"/>
              </w:tcPr>
            </w:tcPrChange>
          </w:tcPr>
          <w:p w14:paraId="718AAB07" w14:textId="77777777" w:rsidR="00413E17" w:rsidRDefault="00413E17" w:rsidP="00715654">
            <w:pPr>
              <w:pStyle w:val="normalnospace"/>
            </w:pPr>
            <w:r>
              <w:t>Suggested Contact</w:t>
            </w:r>
          </w:p>
        </w:tc>
        <w:tc>
          <w:tcPr>
            <w:tcW w:w="2583" w:type="dxa"/>
            <w:tcPrChange w:id="564" w:author="am maz" w:date="2020-08-27T08:49:00Z">
              <w:tcPr>
                <w:tcW w:w="2583" w:type="dxa"/>
              </w:tcPr>
            </w:tcPrChange>
          </w:tcPr>
          <w:p w14:paraId="718AAB08" w14:textId="77777777" w:rsidR="00413E17" w:rsidRPr="000953AC" w:rsidRDefault="00413E17" w:rsidP="00715654">
            <w:pPr>
              <w:pStyle w:val="normalnospace"/>
              <w:rPr>
                <w:color w:val="000000"/>
                <w:szCs w:val="24"/>
              </w:rPr>
            </w:pPr>
            <w:r w:rsidRPr="000953AC">
              <w:rPr>
                <w:color w:val="000000"/>
                <w:szCs w:val="24"/>
              </w:rPr>
              <w:t>50125-8100</w:t>
            </w:r>
          </w:p>
        </w:tc>
      </w:tr>
    </w:tbl>
    <w:p w14:paraId="718AAB0A" w14:textId="012DDDAD" w:rsidR="00413E17" w:rsidRPr="004D744F" w:rsidRDefault="00413E17" w:rsidP="000172A5">
      <w:pPr>
        <w:pStyle w:val="Caption"/>
        <w:jc w:val="center"/>
      </w:pPr>
      <w:bookmarkStart w:id="565" w:name="_Toc232477472"/>
      <w:bookmarkStart w:id="566" w:name="_Toc45274783"/>
      <w:r>
        <w:t xml:space="preserve">Table </w:t>
      </w:r>
      <w:r>
        <w:fldChar w:fldCharType="begin"/>
      </w:r>
      <w:r>
        <w:instrText xml:space="preserve"> STYLEREF 1 \s </w:instrText>
      </w:r>
      <w:r>
        <w:fldChar w:fldCharType="separate"/>
      </w:r>
      <w:r w:rsidR="004B0F12">
        <w:rPr>
          <w:noProof/>
        </w:rPr>
        <w:t>2</w:t>
      </w:r>
      <w:r>
        <w:fldChar w:fldCharType="end"/>
      </w:r>
      <w:r>
        <w:t>.</w:t>
      </w:r>
      <w:r>
        <w:fldChar w:fldCharType="begin"/>
      </w:r>
      <w:r>
        <w:instrText xml:space="preserve"> SEQ Table \* ARABIC \s 1 </w:instrText>
      </w:r>
      <w:r>
        <w:fldChar w:fldCharType="separate"/>
      </w:r>
      <w:r w:rsidR="004B0F12">
        <w:rPr>
          <w:noProof/>
        </w:rPr>
        <w:t>1</w:t>
      </w:r>
      <w:r>
        <w:fldChar w:fldCharType="end"/>
      </w:r>
      <w:r>
        <w:t>: J</w:t>
      </w:r>
      <w:r w:rsidR="00E02CC6">
        <w:t>1</w:t>
      </w:r>
      <w:r>
        <w:t xml:space="preserve"> I/O Connector Model Numbers</w:t>
      </w:r>
      <w:bookmarkEnd w:id="565"/>
      <w:bookmarkEnd w:id="566"/>
    </w:p>
    <w:p w14:paraId="718AAB0B" w14:textId="77777777" w:rsidR="00413E17" w:rsidRDefault="00413E17" w:rsidP="00413E17"/>
    <w:p w14:paraId="718AAB0C" w14:textId="77777777" w:rsidR="00413E17" w:rsidRDefault="00413E17" w:rsidP="00413E17">
      <w:pPr>
        <w:pStyle w:val="Heading3"/>
        <w:numPr>
          <w:ilvl w:val="2"/>
          <w:numId w:val="24"/>
        </w:numPr>
        <w:tabs>
          <w:tab w:val="left" w:pos="900"/>
          <w:tab w:val="left" w:pos="3240"/>
        </w:tabs>
        <w:spacing w:before="180"/>
      </w:pPr>
      <w:bookmarkStart w:id="567" w:name="_Toc416595766"/>
      <w:bookmarkStart w:id="568" w:name="_Toc416595827"/>
      <w:bookmarkStart w:id="569" w:name="_Toc203100359"/>
      <w:bookmarkStart w:id="570" w:name="_Toc423517743"/>
      <w:r w:rsidRPr="00B82275">
        <w:t>External I/O Connector</w:t>
      </w:r>
      <w:bookmarkEnd w:id="547"/>
      <w:bookmarkEnd w:id="548"/>
      <w:bookmarkEnd w:id="549"/>
      <w:bookmarkEnd w:id="550"/>
      <w:bookmarkEnd w:id="567"/>
      <w:bookmarkEnd w:id="568"/>
      <w:bookmarkEnd w:id="569"/>
      <w:r w:rsidRPr="00B82275">
        <w:t xml:space="preserve"> </w:t>
      </w:r>
      <w:r>
        <w:t>J</w:t>
      </w:r>
      <w:bookmarkEnd w:id="570"/>
      <w:r w:rsidR="00E02CC6">
        <w:t>1</w:t>
      </w:r>
    </w:p>
    <w:p w14:paraId="718AAB0D" w14:textId="77777777" w:rsidR="00413E17" w:rsidRDefault="00413E17" w:rsidP="00413E17">
      <w:r w:rsidRPr="00B82275">
        <w:t>Th</w:t>
      </w:r>
      <w:r>
        <w:t xml:space="preserve">e signals are routed as follow for </w:t>
      </w:r>
      <w:r w:rsidR="009A1B53">
        <w:t>PCIe-Mini-SYNCHRO</w:t>
      </w:r>
    </w:p>
    <w:p w14:paraId="718AAB0E" w14:textId="77777777" w:rsidR="00413E17" w:rsidRDefault="00413E17" w:rsidP="00413E17"/>
    <w:tbl>
      <w:tblPr>
        <w:tblW w:w="0" w:type="auto"/>
        <w:jc w:val="center"/>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Layout w:type="fixed"/>
        <w:tblLook w:val="0000" w:firstRow="0" w:lastRow="0" w:firstColumn="0" w:lastColumn="0" w:noHBand="0" w:noVBand="0"/>
        <w:tblPrChange w:id="571" w:author="am maz" w:date="2020-08-27T08:49:00Z">
          <w:tblPr>
            <w:tblW w:w="0" w:type="auto"/>
            <w:jc w:val="center"/>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Layout w:type="fixed"/>
            <w:tblLook w:val="0000" w:firstRow="0" w:lastRow="0" w:firstColumn="0" w:lastColumn="0" w:noHBand="0" w:noVBand="0"/>
          </w:tblPr>
        </w:tblPrChange>
      </w:tblPr>
      <w:tblGrid>
        <w:gridCol w:w="1087"/>
        <w:gridCol w:w="1710"/>
        <w:gridCol w:w="3777"/>
        <w:tblGridChange w:id="572">
          <w:tblGrid>
            <w:gridCol w:w="1087"/>
            <w:gridCol w:w="1710"/>
            <w:gridCol w:w="3777"/>
          </w:tblGrid>
        </w:tblGridChange>
      </w:tblGrid>
      <w:tr w:rsidR="00413E17" w:rsidRPr="004F5CD4" w14:paraId="718AAB12" w14:textId="77777777" w:rsidTr="00413E17">
        <w:trPr>
          <w:jc w:val="center"/>
          <w:trPrChange w:id="573" w:author="am maz" w:date="2020-08-27T08:49:00Z">
            <w:trPr>
              <w:jc w:val="center"/>
            </w:trPr>
          </w:trPrChange>
        </w:trPr>
        <w:tc>
          <w:tcPr>
            <w:tcW w:w="1087" w:type="dxa"/>
            <w:shd w:val="pct75" w:color="FFFFFF" w:fill="3366FF"/>
            <w:vAlign w:val="center"/>
            <w:tcPrChange w:id="574" w:author="am maz" w:date="2020-08-27T08:49:00Z">
              <w:tcPr>
                <w:tcW w:w="1087" w:type="dxa"/>
                <w:shd w:val="pct75" w:color="FFFFFF" w:fill="3366FF"/>
                <w:vAlign w:val="center"/>
              </w:tcPr>
            </w:tcPrChange>
          </w:tcPr>
          <w:p w14:paraId="718AAB0F" w14:textId="77777777" w:rsidR="00413E17" w:rsidRPr="002529D9" w:rsidRDefault="00413E17" w:rsidP="00715654">
            <w:pPr>
              <w:pStyle w:val="TableHead"/>
            </w:pPr>
            <w:r w:rsidRPr="002529D9">
              <w:t>Pin</w:t>
            </w:r>
          </w:p>
        </w:tc>
        <w:tc>
          <w:tcPr>
            <w:tcW w:w="1710" w:type="dxa"/>
            <w:shd w:val="pct75" w:color="FFFFFF" w:fill="3366FF"/>
            <w:vAlign w:val="center"/>
            <w:tcPrChange w:id="575" w:author="am maz" w:date="2020-08-27T08:49:00Z">
              <w:tcPr>
                <w:tcW w:w="1710" w:type="dxa"/>
                <w:shd w:val="pct75" w:color="FFFFFF" w:fill="3366FF"/>
                <w:vAlign w:val="center"/>
              </w:tcPr>
            </w:tcPrChange>
          </w:tcPr>
          <w:p w14:paraId="718AAB10" w14:textId="77777777" w:rsidR="00413E17" w:rsidRPr="002529D9" w:rsidRDefault="00413E17" w:rsidP="00715654">
            <w:pPr>
              <w:pStyle w:val="TableHead"/>
            </w:pPr>
            <w:r w:rsidRPr="002529D9">
              <w:t>Connection</w:t>
            </w:r>
          </w:p>
        </w:tc>
        <w:tc>
          <w:tcPr>
            <w:tcW w:w="3777" w:type="dxa"/>
            <w:shd w:val="pct75" w:color="FFFFFF" w:fill="3366FF"/>
            <w:tcPrChange w:id="576" w:author="am maz" w:date="2020-08-27T08:49:00Z">
              <w:tcPr>
                <w:tcW w:w="3777" w:type="dxa"/>
                <w:shd w:val="pct75" w:color="FFFFFF" w:fill="3366FF"/>
              </w:tcPr>
            </w:tcPrChange>
          </w:tcPr>
          <w:p w14:paraId="718AAB11" w14:textId="77777777" w:rsidR="00413E17" w:rsidRPr="002529D9" w:rsidRDefault="00413E17" w:rsidP="00715654">
            <w:pPr>
              <w:pStyle w:val="TableHead"/>
            </w:pPr>
            <w:r>
              <w:t>Description</w:t>
            </w:r>
          </w:p>
        </w:tc>
      </w:tr>
      <w:tr w:rsidR="00413E17" w:rsidRPr="00B82275" w14:paraId="718AAB16" w14:textId="77777777" w:rsidTr="00413E17">
        <w:trPr>
          <w:jc w:val="center"/>
          <w:trPrChange w:id="577" w:author="am maz" w:date="2020-08-27T08:49:00Z">
            <w:trPr>
              <w:jc w:val="center"/>
            </w:trPr>
          </w:trPrChange>
        </w:trPr>
        <w:tc>
          <w:tcPr>
            <w:tcW w:w="1087" w:type="dxa"/>
            <w:vAlign w:val="center"/>
            <w:tcPrChange w:id="578" w:author="am maz" w:date="2020-08-27T08:49:00Z">
              <w:tcPr>
                <w:tcW w:w="1087" w:type="dxa"/>
                <w:vAlign w:val="center"/>
              </w:tcPr>
            </w:tcPrChange>
          </w:tcPr>
          <w:p w14:paraId="718AAB13" w14:textId="77777777" w:rsidR="00413E17" w:rsidRPr="008F449F" w:rsidRDefault="00413E17" w:rsidP="00715654">
            <w:r w:rsidRPr="008F449F">
              <w:t>1</w:t>
            </w:r>
          </w:p>
        </w:tc>
        <w:tc>
          <w:tcPr>
            <w:tcW w:w="1710" w:type="dxa"/>
            <w:tcPrChange w:id="579" w:author="am maz" w:date="2020-08-27T08:49:00Z">
              <w:tcPr>
                <w:tcW w:w="1710" w:type="dxa"/>
              </w:tcPr>
            </w:tcPrChange>
          </w:tcPr>
          <w:p w14:paraId="718AAB14" w14:textId="77777777" w:rsidR="00413E17" w:rsidRPr="00F635F3" w:rsidRDefault="00E02CC6" w:rsidP="00715654">
            <w:r>
              <w:t>RH</w:t>
            </w:r>
          </w:p>
        </w:tc>
        <w:tc>
          <w:tcPr>
            <w:tcW w:w="3777" w:type="dxa"/>
            <w:tcPrChange w:id="580" w:author="am maz" w:date="2020-08-27T08:49:00Z">
              <w:tcPr>
                <w:tcW w:w="3777" w:type="dxa"/>
              </w:tcPr>
            </w:tcPrChange>
          </w:tcPr>
          <w:p w14:paraId="718AAB15" w14:textId="77777777" w:rsidR="00413E17" w:rsidRPr="00F635F3" w:rsidRDefault="00E02CC6" w:rsidP="00715654">
            <w:r>
              <w:t>Reference</w:t>
            </w:r>
            <w:r w:rsidR="00413E17">
              <w:t xml:space="preserve"> +</w:t>
            </w:r>
          </w:p>
        </w:tc>
      </w:tr>
      <w:tr w:rsidR="00413E17" w:rsidRPr="00B82275" w14:paraId="718AAB1A" w14:textId="77777777" w:rsidTr="00413E17">
        <w:trPr>
          <w:jc w:val="center"/>
          <w:trPrChange w:id="581" w:author="am maz" w:date="2020-08-27T08:49:00Z">
            <w:trPr>
              <w:jc w:val="center"/>
            </w:trPr>
          </w:trPrChange>
        </w:trPr>
        <w:tc>
          <w:tcPr>
            <w:tcW w:w="1087" w:type="dxa"/>
            <w:vAlign w:val="center"/>
            <w:tcPrChange w:id="582" w:author="am maz" w:date="2020-08-27T08:49:00Z">
              <w:tcPr>
                <w:tcW w:w="1087" w:type="dxa"/>
                <w:vAlign w:val="center"/>
              </w:tcPr>
            </w:tcPrChange>
          </w:tcPr>
          <w:p w14:paraId="718AAB17" w14:textId="77777777" w:rsidR="00413E17" w:rsidRPr="008F449F" w:rsidRDefault="00413E17" w:rsidP="00715654">
            <w:r>
              <w:t>2</w:t>
            </w:r>
          </w:p>
        </w:tc>
        <w:tc>
          <w:tcPr>
            <w:tcW w:w="1710" w:type="dxa"/>
            <w:tcPrChange w:id="583" w:author="am maz" w:date="2020-08-27T08:49:00Z">
              <w:tcPr>
                <w:tcW w:w="1710" w:type="dxa"/>
              </w:tcPr>
            </w:tcPrChange>
          </w:tcPr>
          <w:p w14:paraId="718AAB18" w14:textId="77777777" w:rsidR="00413E17" w:rsidRPr="00F635F3" w:rsidRDefault="00E02CC6" w:rsidP="00715654">
            <w:r>
              <w:t>RL</w:t>
            </w:r>
          </w:p>
        </w:tc>
        <w:tc>
          <w:tcPr>
            <w:tcW w:w="3777" w:type="dxa"/>
            <w:tcPrChange w:id="584" w:author="am maz" w:date="2020-08-27T08:49:00Z">
              <w:tcPr>
                <w:tcW w:w="3777" w:type="dxa"/>
              </w:tcPr>
            </w:tcPrChange>
          </w:tcPr>
          <w:p w14:paraId="718AAB19" w14:textId="77777777" w:rsidR="00413E17" w:rsidRPr="00F635F3" w:rsidRDefault="00E02CC6" w:rsidP="00715654">
            <w:r>
              <w:t>Reference</w:t>
            </w:r>
            <w:r w:rsidR="00413E17">
              <w:t xml:space="preserve"> -</w:t>
            </w:r>
          </w:p>
        </w:tc>
      </w:tr>
      <w:tr w:rsidR="00413E17" w:rsidRPr="00B82275" w14:paraId="718AAB1E" w14:textId="77777777" w:rsidTr="00413E17">
        <w:trPr>
          <w:jc w:val="center"/>
          <w:trPrChange w:id="585" w:author="am maz" w:date="2020-08-27T08:49:00Z">
            <w:trPr>
              <w:jc w:val="center"/>
            </w:trPr>
          </w:trPrChange>
        </w:trPr>
        <w:tc>
          <w:tcPr>
            <w:tcW w:w="1087" w:type="dxa"/>
            <w:vAlign w:val="center"/>
            <w:tcPrChange w:id="586" w:author="am maz" w:date="2020-08-27T08:49:00Z">
              <w:tcPr>
                <w:tcW w:w="1087" w:type="dxa"/>
                <w:vAlign w:val="center"/>
              </w:tcPr>
            </w:tcPrChange>
          </w:tcPr>
          <w:p w14:paraId="718AAB1B" w14:textId="77777777" w:rsidR="00413E17" w:rsidRPr="008F449F" w:rsidRDefault="00413E17" w:rsidP="00715654">
            <w:r>
              <w:t>3</w:t>
            </w:r>
          </w:p>
        </w:tc>
        <w:tc>
          <w:tcPr>
            <w:tcW w:w="1710" w:type="dxa"/>
            <w:tcPrChange w:id="587" w:author="am maz" w:date="2020-08-27T08:49:00Z">
              <w:tcPr>
                <w:tcW w:w="1710" w:type="dxa"/>
              </w:tcPr>
            </w:tcPrChange>
          </w:tcPr>
          <w:p w14:paraId="718AAB1C" w14:textId="77777777" w:rsidR="00413E17" w:rsidRPr="00F635F3" w:rsidRDefault="00E02CC6" w:rsidP="00715654">
            <w:r>
              <w:t>S1</w:t>
            </w:r>
          </w:p>
        </w:tc>
        <w:tc>
          <w:tcPr>
            <w:tcW w:w="3777" w:type="dxa"/>
            <w:tcPrChange w:id="588" w:author="am maz" w:date="2020-08-27T08:49:00Z">
              <w:tcPr>
                <w:tcW w:w="3777" w:type="dxa"/>
              </w:tcPr>
            </w:tcPrChange>
          </w:tcPr>
          <w:p w14:paraId="718AAB1D" w14:textId="77777777" w:rsidR="00413E17" w:rsidRPr="00F635F3" w:rsidRDefault="00E02CC6" w:rsidP="00715654">
            <w:r>
              <w:t>Phase Input 1</w:t>
            </w:r>
          </w:p>
        </w:tc>
      </w:tr>
      <w:tr w:rsidR="00413E17" w:rsidRPr="00B82275" w14:paraId="718AAB22" w14:textId="77777777" w:rsidTr="00413E17">
        <w:trPr>
          <w:jc w:val="center"/>
          <w:trPrChange w:id="589" w:author="am maz" w:date="2020-08-27T08:49:00Z">
            <w:trPr>
              <w:jc w:val="center"/>
            </w:trPr>
          </w:trPrChange>
        </w:trPr>
        <w:tc>
          <w:tcPr>
            <w:tcW w:w="1087" w:type="dxa"/>
            <w:vAlign w:val="center"/>
            <w:tcPrChange w:id="590" w:author="am maz" w:date="2020-08-27T08:49:00Z">
              <w:tcPr>
                <w:tcW w:w="1087" w:type="dxa"/>
                <w:vAlign w:val="center"/>
              </w:tcPr>
            </w:tcPrChange>
          </w:tcPr>
          <w:p w14:paraId="718AAB1F" w14:textId="77777777" w:rsidR="00413E17" w:rsidRPr="008F449F" w:rsidRDefault="00413E17" w:rsidP="00715654">
            <w:r>
              <w:t>4</w:t>
            </w:r>
          </w:p>
        </w:tc>
        <w:tc>
          <w:tcPr>
            <w:tcW w:w="1710" w:type="dxa"/>
            <w:tcPrChange w:id="591" w:author="am maz" w:date="2020-08-27T08:49:00Z">
              <w:tcPr>
                <w:tcW w:w="1710" w:type="dxa"/>
              </w:tcPr>
            </w:tcPrChange>
          </w:tcPr>
          <w:p w14:paraId="718AAB20" w14:textId="77777777" w:rsidR="00413E17" w:rsidRPr="00F635F3" w:rsidRDefault="00E02CC6" w:rsidP="00715654">
            <w:r>
              <w:t>S2</w:t>
            </w:r>
          </w:p>
        </w:tc>
        <w:tc>
          <w:tcPr>
            <w:tcW w:w="3777" w:type="dxa"/>
            <w:tcPrChange w:id="592" w:author="am maz" w:date="2020-08-27T08:49:00Z">
              <w:tcPr>
                <w:tcW w:w="3777" w:type="dxa"/>
              </w:tcPr>
            </w:tcPrChange>
          </w:tcPr>
          <w:p w14:paraId="718AAB21" w14:textId="77777777" w:rsidR="00413E17" w:rsidRPr="00F635F3" w:rsidRDefault="00E02CC6" w:rsidP="00715654">
            <w:r>
              <w:t>Phase Input 2</w:t>
            </w:r>
          </w:p>
        </w:tc>
      </w:tr>
      <w:tr w:rsidR="00413E17" w:rsidRPr="00B82275" w14:paraId="718AAB26" w14:textId="77777777" w:rsidTr="00413E17">
        <w:trPr>
          <w:jc w:val="center"/>
          <w:trPrChange w:id="593" w:author="am maz" w:date="2020-08-27T08:49:00Z">
            <w:trPr>
              <w:jc w:val="center"/>
            </w:trPr>
          </w:trPrChange>
        </w:trPr>
        <w:tc>
          <w:tcPr>
            <w:tcW w:w="1087" w:type="dxa"/>
            <w:vAlign w:val="center"/>
            <w:tcPrChange w:id="594" w:author="am maz" w:date="2020-08-27T08:49:00Z">
              <w:tcPr>
                <w:tcW w:w="1087" w:type="dxa"/>
                <w:vAlign w:val="center"/>
              </w:tcPr>
            </w:tcPrChange>
          </w:tcPr>
          <w:p w14:paraId="718AAB23" w14:textId="77777777" w:rsidR="00413E17" w:rsidRPr="008F449F" w:rsidRDefault="00413E17" w:rsidP="00715654">
            <w:r>
              <w:t>5</w:t>
            </w:r>
          </w:p>
        </w:tc>
        <w:tc>
          <w:tcPr>
            <w:tcW w:w="1710" w:type="dxa"/>
            <w:tcPrChange w:id="595" w:author="am maz" w:date="2020-08-27T08:49:00Z">
              <w:tcPr>
                <w:tcW w:w="1710" w:type="dxa"/>
              </w:tcPr>
            </w:tcPrChange>
          </w:tcPr>
          <w:p w14:paraId="718AAB24" w14:textId="77777777" w:rsidR="00413E17" w:rsidRPr="00F635F3" w:rsidRDefault="00E02CC6" w:rsidP="00715654">
            <w:r>
              <w:t>S3</w:t>
            </w:r>
          </w:p>
        </w:tc>
        <w:tc>
          <w:tcPr>
            <w:tcW w:w="3777" w:type="dxa"/>
            <w:tcPrChange w:id="596" w:author="am maz" w:date="2020-08-27T08:49:00Z">
              <w:tcPr>
                <w:tcW w:w="3777" w:type="dxa"/>
              </w:tcPr>
            </w:tcPrChange>
          </w:tcPr>
          <w:p w14:paraId="718AAB25" w14:textId="77777777" w:rsidR="00413E17" w:rsidRPr="00F635F3" w:rsidRDefault="00E02CC6" w:rsidP="00715654">
            <w:r>
              <w:t>Phase Input 3</w:t>
            </w:r>
          </w:p>
        </w:tc>
      </w:tr>
      <w:tr w:rsidR="00413E17" w:rsidRPr="00B82275" w14:paraId="718AAB2A" w14:textId="77777777" w:rsidTr="00413E17">
        <w:trPr>
          <w:jc w:val="center"/>
          <w:trPrChange w:id="597" w:author="am maz" w:date="2020-08-27T08:49:00Z">
            <w:trPr>
              <w:jc w:val="center"/>
            </w:trPr>
          </w:trPrChange>
        </w:trPr>
        <w:tc>
          <w:tcPr>
            <w:tcW w:w="1087" w:type="dxa"/>
            <w:vAlign w:val="center"/>
            <w:tcPrChange w:id="598" w:author="am maz" w:date="2020-08-27T08:49:00Z">
              <w:tcPr>
                <w:tcW w:w="1087" w:type="dxa"/>
                <w:vAlign w:val="center"/>
              </w:tcPr>
            </w:tcPrChange>
          </w:tcPr>
          <w:p w14:paraId="718AAB27" w14:textId="77777777" w:rsidR="00413E17" w:rsidRPr="008F449F" w:rsidRDefault="00413E17" w:rsidP="00715654">
            <w:r>
              <w:t>6</w:t>
            </w:r>
          </w:p>
        </w:tc>
        <w:tc>
          <w:tcPr>
            <w:tcW w:w="1710" w:type="dxa"/>
            <w:tcPrChange w:id="599" w:author="am maz" w:date="2020-08-27T08:49:00Z">
              <w:tcPr>
                <w:tcW w:w="1710" w:type="dxa"/>
              </w:tcPr>
            </w:tcPrChange>
          </w:tcPr>
          <w:p w14:paraId="718AAB28" w14:textId="77777777" w:rsidR="00413E17" w:rsidRPr="00F635F3" w:rsidRDefault="00E02CC6" w:rsidP="00715654">
            <w:r>
              <w:t>S4</w:t>
            </w:r>
          </w:p>
        </w:tc>
        <w:tc>
          <w:tcPr>
            <w:tcW w:w="3777" w:type="dxa"/>
            <w:tcPrChange w:id="600" w:author="am maz" w:date="2020-08-27T08:49:00Z">
              <w:tcPr>
                <w:tcW w:w="3777" w:type="dxa"/>
              </w:tcPr>
            </w:tcPrChange>
          </w:tcPr>
          <w:p w14:paraId="718AAB29" w14:textId="77777777" w:rsidR="00413E17" w:rsidRPr="00F635F3" w:rsidRDefault="00E02CC6" w:rsidP="00715654">
            <w:r>
              <w:t>Phase Input 4</w:t>
            </w:r>
          </w:p>
        </w:tc>
      </w:tr>
      <w:tr w:rsidR="00413E17" w:rsidRPr="00B82275" w14:paraId="718AAB2E" w14:textId="77777777" w:rsidTr="00413E17">
        <w:trPr>
          <w:jc w:val="center"/>
          <w:trPrChange w:id="601" w:author="am maz" w:date="2020-08-27T08:49:00Z">
            <w:trPr>
              <w:jc w:val="center"/>
            </w:trPr>
          </w:trPrChange>
        </w:trPr>
        <w:tc>
          <w:tcPr>
            <w:tcW w:w="1087" w:type="dxa"/>
            <w:vAlign w:val="center"/>
            <w:tcPrChange w:id="602" w:author="am maz" w:date="2020-08-27T08:49:00Z">
              <w:tcPr>
                <w:tcW w:w="1087" w:type="dxa"/>
                <w:vAlign w:val="center"/>
              </w:tcPr>
            </w:tcPrChange>
          </w:tcPr>
          <w:p w14:paraId="718AAB2B" w14:textId="77777777" w:rsidR="00413E17" w:rsidRPr="008F449F" w:rsidRDefault="00413E17" w:rsidP="00715654">
            <w:r>
              <w:t>7</w:t>
            </w:r>
          </w:p>
        </w:tc>
        <w:tc>
          <w:tcPr>
            <w:tcW w:w="1710" w:type="dxa"/>
            <w:tcPrChange w:id="603" w:author="am maz" w:date="2020-08-27T08:49:00Z">
              <w:tcPr>
                <w:tcW w:w="1710" w:type="dxa"/>
              </w:tcPr>
            </w:tcPrChange>
          </w:tcPr>
          <w:p w14:paraId="718AAB2C" w14:textId="77777777" w:rsidR="00413E17" w:rsidRPr="00F635F3" w:rsidRDefault="00E02CC6" w:rsidP="00715654">
            <w:r>
              <w:t>GND</w:t>
            </w:r>
          </w:p>
        </w:tc>
        <w:tc>
          <w:tcPr>
            <w:tcW w:w="3777" w:type="dxa"/>
            <w:tcPrChange w:id="604" w:author="am maz" w:date="2020-08-27T08:49:00Z">
              <w:tcPr>
                <w:tcW w:w="3777" w:type="dxa"/>
              </w:tcPr>
            </w:tcPrChange>
          </w:tcPr>
          <w:p w14:paraId="718AAB2D" w14:textId="77777777" w:rsidR="00413E17" w:rsidRPr="00F635F3" w:rsidRDefault="00E02CC6" w:rsidP="00715654">
            <w:r>
              <w:t>Converter Ground</w:t>
            </w:r>
          </w:p>
        </w:tc>
      </w:tr>
      <w:tr w:rsidR="00413E17" w:rsidRPr="00B82275" w14:paraId="718AAB32" w14:textId="77777777" w:rsidTr="00413E17">
        <w:trPr>
          <w:jc w:val="center"/>
          <w:trPrChange w:id="605" w:author="am maz" w:date="2020-08-27T08:49:00Z">
            <w:trPr>
              <w:jc w:val="center"/>
            </w:trPr>
          </w:trPrChange>
        </w:trPr>
        <w:tc>
          <w:tcPr>
            <w:tcW w:w="1087" w:type="dxa"/>
            <w:vAlign w:val="center"/>
            <w:tcPrChange w:id="606" w:author="am maz" w:date="2020-08-27T08:49:00Z">
              <w:tcPr>
                <w:tcW w:w="1087" w:type="dxa"/>
                <w:vAlign w:val="center"/>
              </w:tcPr>
            </w:tcPrChange>
          </w:tcPr>
          <w:p w14:paraId="718AAB2F" w14:textId="77777777" w:rsidR="00413E17" w:rsidRPr="008F449F" w:rsidRDefault="00413E17" w:rsidP="00715654">
            <w:r>
              <w:t>8</w:t>
            </w:r>
          </w:p>
        </w:tc>
        <w:tc>
          <w:tcPr>
            <w:tcW w:w="1710" w:type="dxa"/>
            <w:tcPrChange w:id="607" w:author="am maz" w:date="2020-08-27T08:49:00Z">
              <w:tcPr>
                <w:tcW w:w="1710" w:type="dxa"/>
              </w:tcPr>
            </w:tcPrChange>
          </w:tcPr>
          <w:p w14:paraId="718AAB30" w14:textId="77777777" w:rsidR="00413E17" w:rsidRPr="00F635F3" w:rsidRDefault="00E02CC6" w:rsidP="00715654">
            <w:r>
              <w:t>VOUT1</w:t>
            </w:r>
          </w:p>
        </w:tc>
        <w:tc>
          <w:tcPr>
            <w:tcW w:w="3777" w:type="dxa"/>
            <w:tcPrChange w:id="608" w:author="am maz" w:date="2020-08-27T08:49:00Z">
              <w:tcPr>
                <w:tcW w:w="3777" w:type="dxa"/>
              </w:tcPr>
            </w:tcPrChange>
          </w:tcPr>
          <w:p w14:paraId="718AAB31" w14:textId="77777777" w:rsidR="00413E17" w:rsidRPr="00F635F3" w:rsidRDefault="00E02CC6" w:rsidP="00715654">
            <w:r>
              <w:t>D2A Channel 1</w:t>
            </w:r>
          </w:p>
        </w:tc>
      </w:tr>
      <w:tr w:rsidR="00413E17" w:rsidRPr="00B82275" w14:paraId="718AAB36" w14:textId="77777777" w:rsidTr="00413E17">
        <w:trPr>
          <w:jc w:val="center"/>
          <w:trPrChange w:id="609" w:author="am maz" w:date="2020-08-27T08:49:00Z">
            <w:trPr>
              <w:jc w:val="center"/>
            </w:trPr>
          </w:trPrChange>
        </w:trPr>
        <w:tc>
          <w:tcPr>
            <w:tcW w:w="1087" w:type="dxa"/>
            <w:vAlign w:val="center"/>
            <w:tcPrChange w:id="610" w:author="am maz" w:date="2020-08-27T08:49:00Z">
              <w:tcPr>
                <w:tcW w:w="1087" w:type="dxa"/>
                <w:vAlign w:val="center"/>
              </w:tcPr>
            </w:tcPrChange>
          </w:tcPr>
          <w:p w14:paraId="718AAB33" w14:textId="77777777" w:rsidR="00413E17" w:rsidRPr="008F449F" w:rsidRDefault="00413E17" w:rsidP="00715654">
            <w:r>
              <w:t>9</w:t>
            </w:r>
          </w:p>
        </w:tc>
        <w:tc>
          <w:tcPr>
            <w:tcW w:w="1710" w:type="dxa"/>
            <w:tcPrChange w:id="611" w:author="am maz" w:date="2020-08-27T08:49:00Z">
              <w:tcPr>
                <w:tcW w:w="1710" w:type="dxa"/>
              </w:tcPr>
            </w:tcPrChange>
          </w:tcPr>
          <w:p w14:paraId="718AAB34" w14:textId="77777777" w:rsidR="00413E17" w:rsidRPr="00F635F3" w:rsidRDefault="00E02CC6" w:rsidP="00715654">
            <w:r>
              <w:t>VOUT2</w:t>
            </w:r>
          </w:p>
        </w:tc>
        <w:tc>
          <w:tcPr>
            <w:tcW w:w="3777" w:type="dxa"/>
            <w:tcPrChange w:id="612" w:author="am maz" w:date="2020-08-27T08:49:00Z">
              <w:tcPr>
                <w:tcW w:w="3777" w:type="dxa"/>
              </w:tcPr>
            </w:tcPrChange>
          </w:tcPr>
          <w:p w14:paraId="718AAB35" w14:textId="77777777" w:rsidR="00413E17" w:rsidRPr="00F635F3" w:rsidRDefault="00E02CC6" w:rsidP="00715654">
            <w:r>
              <w:t>D2A Channel 2</w:t>
            </w:r>
          </w:p>
        </w:tc>
      </w:tr>
      <w:tr w:rsidR="00413E17" w:rsidRPr="00B82275" w14:paraId="718AAB3A" w14:textId="77777777" w:rsidTr="00413E17">
        <w:trPr>
          <w:jc w:val="center"/>
          <w:trPrChange w:id="613" w:author="am maz" w:date="2020-08-27T08:49:00Z">
            <w:trPr>
              <w:jc w:val="center"/>
            </w:trPr>
          </w:trPrChange>
        </w:trPr>
        <w:tc>
          <w:tcPr>
            <w:tcW w:w="1087" w:type="dxa"/>
            <w:vAlign w:val="center"/>
            <w:tcPrChange w:id="614" w:author="am maz" w:date="2020-08-27T08:49:00Z">
              <w:tcPr>
                <w:tcW w:w="1087" w:type="dxa"/>
                <w:vAlign w:val="center"/>
              </w:tcPr>
            </w:tcPrChange>
          </w:tcPr>
          <w:p w14:paraId="718AAB37" w14:textId="77777777" w:rsidR="00413E17" w:rsidRPr="008F449F" w:rsidRDefault="00413E17" w:rsidP="00715654">
            <w:r w:rsidRPr="008F449F">
              <w:t>1</w:t>
            </w:r>
            <w:r>
              <w:t>0</w:t>
            </w:r>
          </w:p>
        </w:tc>
        <w:tc>
          <w:tcPr>
            <w:tcW w:w="1710" w:type="dxa"/>
            <w:tcPrChange w:id="615" w:author="am maz" w:date="2020-08-27T08:49:00Z">
              <w:tcPr>
                <w:tcW w:w="1710" w:type="dxa"/>
              </w:tcPr>
            </w:tcPrChange>
          </w:tcPr>
          <w:p w14:paraId="718AAB38" w14:textId="77777777" w:rsidR="00413E17" w:rsidRPr="00F97EA4" w:rsidRDefault="00E02CC6" w:rsidP="00715654">
            <w:r>
              <w:t>VOUT3</w:t>
            </w:r>
          </w:p>
        </w:tc>
        <w:tc>
          <w:tcPr>
            <w:tcW w:w="3777" w:type="dxa"/>
            <w:tcPrChange w:id="616" w:author="am maz" w:date="2020-08-27T08:49:00Z">
              <w:tcPr>
                <w:tcW w:w="3777" w:type="dxa"/>
              </w:tcPr>
            </w:tcPrChange>
          </w:tcPr>
          <w:p w14:paraId="718AAB39" w14:textId="77777777" w:rsidR="00413E17" w:rsidRPr="00F635F3" w:rsidRDefault="00E02CC6" w:rsidP="00715654">
            <w:r>
              <w:t>D2A Channel 3</w:t>
            </w:r>
          </w:p>
        </w:tc>
      </w:tr>
      <w:tr w:rsidR="00413E17" w:rsidRPr="00B82275" w14:paraId="718AAB3E" w14:textId="77777777" w:rsidTr="00413E17">
        <w:trPr>
          <w:jc w:val="center"/>
          <w:trPrChange w:id="617" w:author="am maz" w:date="2020-08-27T08:49:00Z">
            <w:trPr>
              <w:jc w:val="center"/>
            </w:trPr>
          </w:trPrChange>
        </w:trPr>
        <w:tc>
          <w:tcPr>
            <w:tcW w:w="1087" w:type="dxa"/>
            <w:vAlign w:val="center"/>
            <w:tcPrChange w:id="618" w:author="am maz" w:date="2020-08-27T08:49:00Z">
              <w:tcPr>
                <w:tcW w:w="1087" w:type="dxa"/>
                <w:vAlign w:val="center"/>
              </w:tcPr>
            </w:tcPrChange>
          </w:tcPr>
          <w:p w14:paraId="718AAB3B" w14:textId="77777777" w:rsidR="00413E17" w:rsidRPr="008F449F" w:rsidRDefault="00413E17" w:rsidP="00715654">
            <w:r>
              <w:t>11</w:t>
            </w:r>
          </w:p>
        </w:tc>
        <w:tc>
          <w:tcPr>
            <w:tcW w:w="1710" w:type="dxa"/>
            <w:tcPrChange w:id="619" w:author="am maz" w:date="2020-08-27T08:49:00Z">
              <w:tcPr>
                <w:tcW w:w="1710" w:type="dxa"/>
              </w:tcPr>
            </w:tcPrChange>
          </w:tcPr>
          <w:p w14:paraId="718AAB3C" w14:textId="77777777" w:rsidR="00413E17" w:rsidRPr="00F97EA4" w:rsidRDefault="00E02CC6" w:rsidP="00715654">
            <w:r>
              <w:t>VOUT4</w:t>
            </w:r>
          </w:p>
        </w:tc>
        <w:tc>
          <w:tcPr>
            <w:tcW w:w="3777" w:type="dxa"/>
            <w:tcPrChange w:id="620" w:author="am maz" w:date="2020-08-27T08:49:00Z">
              <w:tcPr>
                <w:tcW w:w="3777" w:type="dxa"/>
              </w:tcPr>
            </w:tcPrChange>
          </w:tcPr>
          <w:p w14:paraId="718AAB3D" w14:textId="77777777" w:rsidR="00413E17" w:rsidRPr="00F635F3" w:rsidRDefault="00E02CC6" w:rsidP="00715654">
            <w:r>
              <w:t>D2A Channel 4</w:t>
            </w:r>
          </w:p>
        </w:tc>
      </w:tr>
      <w:tr w:rsidR="00413E17" w:rsidRPr="00B82275" w14:paraId="718AAB42" w14:textId="77777777" w:rsidTr="00413E17">
        <w:trPr>
          <w:jc w:val="center"/>
          <w:trPrChange w:id="621" w:author="am maz" w:date="2020-08-27T08:49:00Z">
            <w:trPr>
              <w:jc w:val="center"/>
            </w:trPr>
          </w:trPrChange>
        </w:trPr>
        <w:tc>
          <w:tcPr>
            <w:tcW w:w="1087" w:type="dxa"/>
            <w:vAlign w:val="center"/>
            <w:tcPrChange w:id="622" w:author="am maz" w:date="2020-08-27T08:49:00Z">
              <w:tcPr>
                <w:tcW w:w="1087" w:type="dxa"/>
                <w:vAlign w:val="center"/>
              </w:tcPr>
            </w:tcPrChange>
          </w:tcPr>
          <w:p w14:paraId="718AAB3F" w14:textId="77777777" w:rsidR="00413E17" w:rsidRPr="008F449F" w:rsidRDefault="00413E17" w:rsidP="00715654">
            <w:r>
              <w:t>12</w:t>
            </w:r>
          </w:p>
        </w:tc>
        <w:tc>
          <w:tcPr>
            <w:tcW w:w="1710" w:type="dxa"/>
            <w:tcPrChange w:id="623" w:author="am maz" w:date="2020-08-27T08:49:00Z">
              <w:tcPr>
                <w:tcW w:w="1710" w:type="dxa"/>
              </w:tcPr>
            </w:tcPrChange>
          </w:tcPr>
          <w:p w14:paraId="718AAB40" w14:textId="77777777" w:rsidR="00413E17" w:rsidRPr="00F635F3" w:rsidRDefault="00E02CC6" w:rsidP="00715654">
            <w:r>
              <w:t>VEL</w:t>
            </w:r>
          </w:p>
        </w:tc>
        <w:tc>
          <w:tcPr>
            <w:tcW w:w="3777" w:type="dxa"/>
            <w:tcPrChange w:id="624" w:author="am maz" w:date="2020-08-27T08:49:00Z">
              <w:tcPr>
                <w:tcW w:w="3777" w:type="dxa"/>
              </w:tcPr>
            </w:tcPrChange>
          </w:tcPr>
          <w:p w14:paraId="718AAB41" w14:textId="77777777" w:rsidR="00413E17" w:rsidRPr="00F635F3" w:rsidRDefault="00E02CC6" w:rsidP="00715654">
            <w:r>
              <w:t>Analog Velocity (REV B)</w:t>
            </w:r>
          </w:p>
        </w:tc>
      </w:tr>
      <w:tr w:rsidR="00413E17" w:rsidRPr="00B82275" w14:paraId="718AAB46" w14:textId="77777777" w:rsidTr="00413E17">
        <w:trPr>
          <w:jc w:val="center"/>
          <w:trPrChange w:id="625" w:author="am maz" w:date="2020-08-27T08:49:00Z">
            <w:trPr>
              <w:jc w:val="center"/>
            </w:trPr>
          </w:trPrChange>
        </w:trPr>
        <w:tc>
          <w:tcPr>
            <w:tcW w:w="1087" w:type="dxa"/>
            <w:vAlign w:val="center"/>
            <w:tcPrChange w:id="626" w:author="am maz" w:date="2020-08-27T08:49:00Z">
              <w:tcPr>
                <w:tcW w:w="1087" w:type="dxa"/>
                <w:vAlign w:val="center"/>
              </w:tcPr>
            </w:tcPrChange>
          </w:tcPr>
          <w:p w14:paraId="718AAB43" w14:textId="77777777" w:rsidR="00413E17" w:rsidRPr="008F449F" w:rsidRDefault="00413E17" w:rsidP="00715654">
            <w:r>
              <w:t>13</w:t>
            </w:r>
          </w:p>
        </w:tc>
        <w:tc>
          <w:tcPr>
            <w:tcW w:w="1710" w:type="dxa"/>
            <w:tcPrChange w:id="627" w:author="am maz" w:date="2020-08-27T08:49:00Z">
              <w:tcPr>
                <w:tcW w:w="1710" w:type="dxa"/>
              </w:tcPr>
            </w:tcPrChange>
          </w:tcPr>
          <w:p w14:paraId="718AAB44" w14:textId="77777777" w:rsidR="00413E17" w:rsidRPr="00F635F3" w:rsidRDefault="00E02CC6" w:rsidP="00715654">
            <w:r>
              <w:t>TRIG</w:t>
            </w:r>
          </w:p>
        </w:tc>
        <w:tc>
          <w:tcPr>
            <w:tcW w:w="3777" w:type="dxa"/>
            <w:tcPrChange w:id="628" w:author="am maz" w:date="2020-08-27T08:49:00Z">
              <w:tcPr>
                <w:tcW w:w="3777" w:type="dxa"/>
              </w:tcPr>
            </w:tcPrChange>
          </w:tcPr>
          <w:p w14:paraId="718AAB45" w14:textId="77777777" w:rsidR="00413E17" w:rsidRDefault="00E02CC6" w:rsidP="00715654">
            <w:r>
              <w:t>Trigger Input</w:t>
            </w:r>
          </w:p>
        </w:tc>
      </w:tr>
    </w:tbl>
    <w:p w14:paraId="718AAB47" w14:textId="77777777" w:rsidR="00413E17" w:rsidRPr="00B82275" w:rsidRDefault="00413E17" w:rsidP="00413E17"/>
    <w:p w14:paraId="718AAB48" w14:textId="77777777" w:rsidR="00413E17" w:rsidRPr="00BF0DCF" w:rsidRDefault="00413E17" w:rsidP="000172A5">
      <w:pPr>
        <w:jc w:val="center"/>
      </w:pPr>
      <w:r w:rsidRPr="00BF0DCF">
        <w:t xml:space="preserve">Table 4.1: </w:t>
      </w:r>
      <w:r>
        <w:t>J</w:t>
      </w:r>
      <w:r w:rsidR="00E02CC6">
        <w:t>1</w:t>
      </w:r>
      <w:r>
        <w:t xml:space="preserve"> </w:t>
      </w:r>
      <w:r w:rsidRPr="00BF0DCF">
        <w:t xml:space="preserve">external I/O </w:t>
      </w:r>
      <w:proofErr w:type="gramStart"/>
      <w:r w:rsidRPr="00BF0DCF">
        <w:t xml:space="preserve">connector  </w:t>
      </w:r>
      <w:r w:rsidR="009A1B53">
        <w:t>PCIe</w:t>
      </w:r>
      <w:proofErr w:type="gramEnd"/>
      <w:r w:rsidR="009A1B53">
        <w:t>-Mini-SYNCHRO</w:t>
      </w:r>
    </w:p>
    <w:p w14:paraId="718AAB49" w14:textId="77777777" w:rsidR="00413E17" w:rsidRDefault="00413E17" w:rsidP="00413E17"/>
    <w:p w14:paraId="718AAB4A" w14:textId="77777777" w:rsidR="00413E17" w:rsidRDefault="00413E17" w:rsidP="00413E17"/>
    <w:p w14:paraId="718AAB4B" w14:textId="77777777" w:rsidR="00413E17" w:rsidRDefault="00413E17" w:rsidP="00413E17"/>
    <w:p w14:paraId="718AAB4C" w14:textId="77777777" w:rsidR="00413E17" w:rsidRDefault="00413E17" w:rsidP="00413E17"/>
    <w:p w14:paraId="718AAB4D" w14:textId="77777777" w:rsidR="00413E17" w:rsidRDefault="00413E17" w:rsidP="00413E17"/>
    <w:p w14:paraId="718AAB4E" w14:textId="77777777" w:rsidR="00413E17" w:rsidRDefault="00413E17" w:rsidP="00413E17"/>
    <w:p w14:paraId="718AAB4F" w14:textId="77777777" w:rsidR="00413E17" w:rsidRDefault="00413E17" w:rsidP="00413E17"/>
    <w:p w14:paraId="718AAB50" w14:textId="77777777" w:rsidR="00413E17" w:rsidRDefault="00413E17" w:rsidP="00413E17"/>
    <w:p w14:paraId="718AAB51" w14:textId="77777777" w:rsidR="00413E17" w:rsidRDefault="00413E17" w:rsidP="00413E17"/>
    <w:p w14:paraId="718AAB52" w14:textId="77777777" w:rsidR="00413E17" w:rsidRDefault="00413E17" w:rsidP="00413E17">
      <w:pPr>
        <w:pStyle w:val="Heading2"/>
        <w:numPr>
          <w:ilvl w:val="1"/>
          <w:numId w:val="16"/>
        </w:numPr>
      </w:pPr>
      <w:bookmarkStart w:id="629" w:name="_Toc423517745"/>
      <w:r>
        <w:lastRenderedPageBreak/>
        <w:t xml:space="preserve">P1 </w:t>
      </w:r>
      <w:proofErr w:type="spellStart"/>
      <w:r>
        <w:t>PCiexpress</w:t>
      </w:r>
      <w:proofErr w:type="spellEnd"/>
      <w:r>
        <w:t xml:space="preserve"> Mini Connections</w:t>
      </w:r>
      <w:bookmarkEnd w:id="629"/>
    </w:p>
    <w:p w14:paraId="718AAB53" w14:textId="77777777" w:rsidR="00413E17" w:rsidRPr="00591A8F" w:rsidRDefault="00413E17" w:rsidP="00413E17"/>
    <w:tbl>
      <w:tblPr>
        <w:tblW w:w="6138"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Change w:id="630" w:author="am maz" w:date="2020-08-27T08:49:00Z">
          <w:tblPr>
            <w:tblW w:w="6138"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PrChange>
      </w:tblPr>
      <w:tblGrid>
        <w:gridCol w:w="1008"/>
        <w:gridCol w:w="1710"/>
        <w:gridCol w:w="1710"/>
        <w:gridCol w:w="1710"/>
        <w:tblGridChange w:id="631">
          <w:tblGrid>
            <w:gridCol w:w="1008"/>
            <w:gridCol w:w="1710"/>
            <w:gridCol w:w="1710"/>
            <w:gridCol w:w="1710"/>
          </w:tblGrid>
        </w:tblGridChange>
      </w:tblGrid>
      <w:tr w:rsidR="00413E17" w14:paraId="718AAB58" w14:textId="77777777" w:rsidTr="00715654">
        <w:trPr>
          <w:jc w:val="center"/>
          <w:trPrChange w:id="632" w:author="am maz" w:date="2020-08-27T08:49:00Z">
            <w:trPr>
              <w:jc w:val="center"/>
            </w:trPr>
          </w:trPrChange>
        </w:trPr>
        <w:tc>
          <w:tcPr>
            <w:tcW w:w="1008" w:type="dxa"/>
            <w:shd w:val="pct60" w:color="000000" w:fill="FFFFFF"/>
            <w:tcPrChange w:id="633" w:author="am maz" w:date="2020-08-27T08:49:00Z">
              <w:tcPr>
                <w:tcW w:w="1008" w:type="dxa"/>
                <w:shd w:val="pct60" w:color="000000" w:fill="FFFFFF"/>
              </w:tcPr>
            </w:tcPrChange>
          </w:tcPr>
          <w:p w14:paraId="718AAB54" w14:textId="77777777" w:rsidR="00413E17" w:rsidRDefault="00413E17" w:rsidP="00715654">
            <w:pPr>
              <w:rPr>
                <w:b/>
                <w:color w:val="FFFFFF"/>
              </w:rPr>
            </w:pPr>
            <w:r>
              <w:rPr>
                <w:b/>
                <w:color w:val="FFFFFF"/>
              </w:rPr>
              <w:t>P4</w:t>
            </w:r>
          </w:p>
        </w:tc>
        <w:tc>
          <w:tcPr>
            <w:tcW w:w="1710" w:type="dxa"/>
            <w:shd w:val="pct60" w:color="000000" w:fill="FFFFFF"/>
            <w:tcPrChange w:id="634" w:author="am maz" w:date="2020-08-27T08:49:00Z">
              <w:tcPr>
                <w:tcW w:w="1710" w:type="dxa"/>
                <w:shd w:val="pct60" w:color="000000" w:fill="FFFFFF"/>
              </w:tcPr>
            </w:tcPrChange>
          </w:tcPr>
          <w:p w14:paraId="718AAB55" w14:textId="77777777" w:rsidR="00413E17" w:rsidRDefault="00413E17" w:rsidP="00715654">
            <w:pPr>
              <w:rPr>
                <w:b/>
                <w:color w:val="FFFFFF"/>
              </w:rPr>
            </w:pPr>
            <w:r>
              <w:rPr>
                <w:b/>
                <w:color w:val="FFFFFF"/>
              </w:rPr>
              <w:t>Signal</w:t>
            </w:r>
          </w:p>
        </w:tc>
        <w:tc>
          <w:tcPr>
            <w:tcW w:w="1710" w:type="dxa"/>
            <w:shd w:val="pct60" w:color="000000" w:fill="FFFFFF"/>
            <w:tcPrChange w:id="635" w:author="am maz" w:date="2020-08-27T08:49:00Z">
              <w:tcPr>
                <w:tcW w:w="1710" w:type="dxa"/>
                <w:shd w:val="pct60" w:color="000000" w:fill="FFFFFF"/>
              </w:tcPr>
            </w:tcPrChange>
          </w:tcPr>
          <w:p w14:paraId="718AAB56" w14:textId="77777777" w:rsidR="00413E17" w:rsidRDefault="00413E17" w:rsidP="00715654">
            <w:pPr>
              <w:rPr>
                <w:b/>
                <w:color w:val="FFFFFF"/>
              </w:rPr>
            </w:pPr>
            <w:r>
              <w:rPr>
                <w:b/>
                <w:color w:val="FFFFFF"/>
              </w:rPr>
              <w:t>P4</w:t>
            </w:r>
          </w:p>
        </w:tc>
        <w:tc>
          <w:tcPr>
            <w:tcW w:w="1710" w:type="dxa"/>
            <w:shd w:val="pct60" w:color="000000" w:fill="FFFFFF"/>
            <w:tcPrChange w:id="636" w:author="am maz" w:date="2020-08-27T08:49:00Z">
              <w:tcPr>
                <w:tcW w:w="1710" w:type="dxa"/>
                <w:shd w:val="pct60" w:color="000000" w:fill="FFFFFF"/>
              </w:tcPr>
            </w:tcPrChange>
          </w:tcPr>
          <w:p w14:paraId="718AAB57" w14:textId="77777777" w:rsidR="00413E17" w:rsidRDefault="00413E17" w:rsidP="00715654">
            <w:pPr>
              <w:rPr>
                <w:b/>
                <w:color w:val="FFFFFF"/>
              </w:rPr>
            </w:pPr>
            <w:r>
              <w:rPr>
                <w:b/>
                <w:color w:val="FFFFFF"/>
              </w:rPr>
              <w:t>Signal</w:t>
            </w:r>
          </w:p>
        </w:tc>
      </w:tr>
      <w:tr w:rsidR="00413E17" w14:paraId="718AAB5D" w14:textId="77777777" w:rsidTr="00715654">
        <w:trPr>
          <w:jc w:val="center"/>
          <w:trPrChange w:id="637" w:author="am maz" w:date="2020-08-27T08:49:00Z">
            <w:trPr>
              <w:jc w:val="center"/>
            </w:trPr>
          </w:trPrChange>
        </w:trPr>
        <w:tc>
          <w:tcPr>
            <w:tcW w:w="1008" w:type="dxa"/>
            <w:tcPrChange w:id="638" w:author="am maz" w:date="2020-08-27T08:49:00Z">
              <w:tcPr>
                <w:tcW w:w="1008" w:type="dxa"/>
              </w:tcPr>
            </w:tcPrChange>
          </w:tcPr>
          <w:p w14:paraId="718AAB59" w14:textId="77777777" w:rsidR="00413E17" w:rsidRDefault="00413E17" w:rsidP="00715654">
            <w:r>
              <w:t>1</w:t>
            </w:r>
          </w:p>
        </w:tc>
        <w:tc>
          <w:tcPr>
            <w:tcW w:w="1710" w:type="dxa"/>
            <w:tcPrChange w:id="639" w:author="am maz" w:date="2020-08-27T08:49:00Z">
              <w:tcPr>
                <w:tcW w:w="1710" w:type="dxa"/>
              </w:tcPr>
            </w:tcPrChange>
          </w:tcPr>
          <w:p w14:paraId="718AAB5A" w14:textId="77777777" w:rsidR="00413E17" w:rsidRDefault="00413E17" w:rsidP="00715654">
            <w:r>
              <w:t>NC</w:t>
            </w:r>
          </w:p>
        </w:tc>
        <w:tc>
          <w:tcPr>
            <w:tcW w:w="1710" w:type="dxa"/>
            <w:tcPrChange w:id="640" w:author="am maz" w:date="2020-08-27T08:49:00Z">
              <w:tcPr>
                <w:tcW w:w="1710" w:type="dxa"/>
              </w:tcPr>
            </w:tcPrChange>
          </w:tcPr>
          <w:p w14:paraId="718AAB5B" w14:textId="77777777" w:rsidR="00413E17" w:rsidRDefault="00413E17" w:rsidP="00715654">
            <w:r>
              <w:t>2</w:t>
            </w:r>
          </w:p>
        </w:tc>
        <w:tc>
          <w:tcPr>
            <w:tcW w:w="1710" w:type="dxa"/>
            <w:tcPrChange w:id="641" w:author="am maz" w:date="2020-08-27T08:49:00Z">
              <w:tcPr>
                <w:tcW w:w="1710" w:type="dxa"/>
              </w:tcPr>
            </w:tcPrChange>
          </w:tcPr>
          <w:p w14:paraId="718AAB5C" w14:textId="77777777" w:rsidR="00413E17" w:rsidRDefault="00413E17" w:rsidP="00715654">
            <w:r>
              <w:t>3.3V</w:t>
            </w:r>
          </w:p>
        </w:tc>
      </w:tr>
      <w:tr w:rsidR="00413E17" w14:paraId="718AAB62" w14:textId="77777777" w:rsidTr="00715654">
        <w:trPr>
          <w:jc w:val="center"/>
          <w:trPrChange w:id="642" w:author="am maz" w:date="2020-08-27T08:49:00Z">
            <w:trPr>
              <w:jc w:val="center"/>
            </w:trPr>
          </w:trPrChange>
        </w:trPr>
        <w:tc>
          <w:tcPr>
            <w:tcW w:w="1008" w:type="dxa"/>
            <w:tcPrChange w:id="643" w:author="am maz" w:date="2020-08-27T08:49:00Z">
              <w:tcPr>
                <w:tcW w:w="1008" w:type="dxa"/>
              </w:tcPr>
            </w:tcPrChange>
          </w:tcPr>
          <w:p w14:paraId="718AAB5E" w14:textId="77777777" w:rsidR="00413E17" w:rsidRDefault="00413E17" w:rsidP="00715654">
            <w:r>
              <w:t>3</w:t>
            </w:r>
          </w:p>
        </w:tc>
        <w:tc>
          <w:tcPr>
            <w:tcW w:w="1710" w:type="dxa"/>
            <w:tcPrChange w:id="644" w:author="am maz" w:date="2020-08-27T08:49:00Z">
              <w:tcPr>
                <w:tcW w:w="1710" w:type="dxa"/>
              </w:tcPr>
            </w:tcPrChange>
          </w:tcPr>
          <w:p w14:paraId="718AAB5F" w14:textId="77777777" w:rsidR="00413E17" w:rsidRDefault="00413E17" w:rsidP="00715654">
            <w:r>
              <w:t>NC</w:t>
            </w:r>
          </w:p>
        </w:tc>
        <w:tc>
          <w:tcPr>
            <w:tcW w:w="1710" w:type="dxa"/>
            <w:tcPrChange w:id="645" w:author="am maz" w:date="2020-08-27T08:49:00Z">
              <w:tcPr>
                <w:tcW w:w="1710" w:type="dxa"/>
              </w:tcPr>
            </w:tcPrChange>
          </w:tcPr>
          <w:p w14:paraId="718AAB60" w14:textId="77777777" w:rsidR="00413E17" w:rsidRDefault="00413E17" w:rsidP="00715654">
            <w:r>
              <w:t>4</w:t>
            </w:r>
          </w:p>
        </w:tc>
        <w:tc>
          <w:tcPr>
            <w:tcW w:w="1710" w:type="dxa"/>
            <w:tcPrChange w:id="646" w:author="am maz" w:date="2020-08-27T08:49:00Z">
              <w:tcPr>
                <w:tcW w:w="1710" w:type="dxa"/>
              </w:tcPr>
            </w:tcPrChange>
          </w:tcPr>
          <w:p w14:paraId="718AAB61" w14:textId="77777777" w:rsidR="00413E17" w:rsidRDefault="00413E17" w:rsidP="00715654">
            <w:r>
              <w:t>GND</w:t>
            </w:r>
          </w:p>
        </w:tc>
      </w:tr>
      <w:tr w:rsidR="00413E17" w14:paraId="718AAB67" w14:textId="77777777" w:rsidTr="00715654">
        <w:trPr>
          <w:jc w:val="center"/>
          <w:trPrChange w:id="647" w:author="am maz" w:date="2020-08-27T08:49:00Z">
            <w:trPr>
              <w:jc w:val="center"/>
            </w:trPr>
          </w:trPrChange>
        </w:trPr>
        <w:tc>
          <w:tcPr>
            <w:tcW w:w="1008" w:type="dxa"/>
            <w:tcPrChange w:id="648" w:author="am maz" w:date="2020-08-27T08:49:00Z">
              <w:tcPr>
                <w:tcW w:w="1008" w:type="dxa"/>
              </w:tcPr>
            </w:tcPrChange>
          </w:tcPr>
          <w:p w14:paraId="718AAB63" w14:textId="77777777" w:rsidR="00413E17" w:rsidRDefault="00413E17" w:rsidP="00715654">
            <w:r>
              <w:t>5</w:t>
            </w:r>
          </w:p>
        </w:tc>
        <w:tc>
          <w:tcPr>
            <w:tcW w:w="1710" w:type="dxa"/>
            <w:tcPrChange w:id="649" w:author="am maz" w:date="2020-08-27T08:49:00Z">
              <w:tcPr>
                <w:tcW w:w="1710" w:type="dxa"/>
              </w:tcPr>
            </w:tcPrChange>
          </w:tcPr>
          <w:p w14:paraId="718AAB64" w14:textId="77777777" w:rsidR="00413E17" w:rsidRDefault="00413E17" w:rsidP="00715654">
            <w:r>
              <w:t>NC</w:t>
            </w:r>
          </w:p>
        </w:tc>
        <w:tc>
          <w:tcPr>
            <w:tcW w:w="1710" w:type="dxa"/>
            <w:tcPrChange w:id="650" w:author="am maz" w:date="2020-08-27T08:49:00Z">
              <w:tcPr>
                <w:tcW w:w="1710" w:type="dxa"/>
              </w:tcPr>
            </w:tcPrChange>
          </w:tcPr>
          <w:p w14:paraId="718AAB65" w14:textId="77777777" w:rsidR="00413E17" w:rsidRDefault="00413E17" w:rsidP="00715654">
            <w:r>
              <w:t>6</w:t>
            </w:r>
          </w:p>
        </w:tc>
        <w:tc>
          <w:tcPr>
            <w:tcW w:w="1710" w:type="dxa"/>
            <w:tcPrChange w:id="651" w:author="am maz" w:date="2020-08-27T08:49:00Z">
              <w:tcPr>
                <w:tcW w:w="1710" w:type="dxa"/>
              </w:tcPr>
            </w:tcPrChange>
          </w:tcPr>
          <w:p w14:paraId="718AAB66" w14:textId="77777777" w:rsidR="00413E17" w:rsidRDefault="00413E17" w:rsidP="00715654">
            <w:r>
              <w:t>1.5V</w:t>
            </w:r>
          </w:p>
        </w:tc>
      </w:tr>
      <w:tr w:rsidR="00413E17" w14:paraId="718AAB6C" w14:textId="77777777" w:rsidTr="00715654">
        <w:trPr>
          <w:jc w:val="center"/>
          <w:trPrChange w:id="652" w:author="am maz" w:date="2020-08-27T08:49:00Z">
            <w:trPr>
              <w:jc w:val="center"/>
            </w:trPr>
          </w:trPrChange>
        </w:trPr>
        <w:tc>
          <w:tcPr>
            <w:tcW w:w="1008" w:type="dxa"/>
            <w:tcPrChange w:id="653" w:author="am maz" w:date="2020-08-27T08:49:00Z">
              <w:tcPr>
                <w:tcW w:w="1008" w:type="dxa"/>
              </w:tcPr>
            </w:tcPrChange>
          </w:tcPr>
          <w:p w14:paraId="718AAB68" w14:textId="77777777" w:rsidR="00413E17" w:rsidRDefault="00413E17" w:rsidP="00715654">
            <w:r>
              <w:t>7</w:t>
            </w:r>
          </w:p>
        </w:tc>
        <w:tc>
          <w:tcPr>
            <w:tcW w:w="1710" w:type="dxa"/>
            <w:tcPrChange w:id="654" w:author="am maz" w:date="2020-08-27T08:49:00Z">
              <w:tcPr>
                <w:tcW w:w="1710" w:type="dxa"/>
              </w:tcPr>
            </w:tcPrChange>
          </w:tcPr>
          <w:p w14:paraId="718AAB69" w14:textId="77777777" w:rsidR="00413E17" w:rsidRDefault="00413E17" w:rsidP="00715654">
            <w:r>
              <w:t xml:space="preserve">GND: </w:t>
            </w:r>
            <w:proofErr w:type="spellStart"/>
            <w:r>
              <w:t>CLKreq</w:t>
            </w:r>
            <w:proofErr w:type="spellEnd"/>
          </w:p>
        </w:tc>
        <w:tc>
          <w:tcPr>
            <w:tcW w:w="1710" w:type="dxa"/>
            <w:tcPrChange w:id="655" w:author="am maz" w:date="2020-08-27T08:49:00Z">
              <w:tcPr>
                <w:tcW w:w="1710" w:type="dxa"/>
              </w:tcPr>
            </w:tcPrChange>
          </w:tcPr>
          <w:p w14:paraId="718AAB6A" w14:textId="77777777" w:rsidR="00413E17" w:rsidRDefault="00413E17" w:rsidP="00715654">
            <w:r>
              <w:t>8</w:t>
            </w:r>
          </w:p>
        </w:tc>
        <w:tc>
          <w:tcPr>
            <w:tcW w:w="1710" w:type="dxa"/>
            <w:tcPrChange w:id="656" w:author="am maz" w:date="2020-08-27T08:49:00Z">
              <w:tcPr>
                <w:tcW w:w="1710" w:type="dxa"/>
              </w:tcPr>
            </w:tcPrChange>
          </w:tcPr>
          <w:p w14:paraId="718AAB6B" w14:textId="77777777" w:rsidR="00413E17" w:rsidRDefault="00413E17" w:rsidP="00715654">
            <w:r>
              <w:t>NC</w:t>
            </w:r>
          </w:p>
        </w:tc>
      </w:tr>
      <w:tr w:rsidR="00413E17" w14:paraId="718AAB71" w14:textId="77777777" w:rsidTr="00715654">
        <w:trPr>
          <w:jc w:val="center"/>
          <w:trPrChange w:id="657" w:author="am maz" w:date="2020-08-27T08:49:00Z">
            <w:trPr>
              <w:jc w:val="center"/>
            </w:trPr>
          </w:trPrChange>
        </w:trPr>
        <w:tc>
          <w:tcPr>
            <w:tcW w:w="1008" w:type="dxa"/>
            <w:tcPrChange w:id="658" w:author="am maz" w:date="2020-08-27T08:49:00Z">
              <w:tcPr>
                <w:tcW w:w="1008" w:type="dxa"/>
              </w:tcPr>
            </w:tcPrChange>
          </w:tcPr>
          <w:p w14:paraId="718AAB6D" w14:textId="77777777" w:rsidR="00413E17" w:rsidRDefault="00413E17" w:rsidP="00715654">
            <w:r>
              <w:t>9</w:t>
            </w:r>
          </w:p>
        </w:tc>
        <w:tc>
          <w:tcPr>
            <w:tcW w:w="1710" w:type="dxa"/>
            <w:tcPrChange w:id="659" w:author="am maz" w:date="2020-08-27T08:49:00Z">
              <w:tcPr>
                <w:tcW w:w="1710" w:type="dxa"/>
              </w:tcPr>
            </w:tcPrChange>
          </w:tcPr>
          <w:p w14:paraId="718AAB6E" w14:textId="77777777" w:rsidR="00413E17" w:rsidRDefault="00413E17" w:rsidP="00715654">
            <w:r>
              <w:t>GND</w:t>
            </w:r>
          </w:p>
        </w:tc>
        <w:tc>
          <w:tcPr>
            <w:tcW w:w="1710" w:type="dxa"/>
            <w:tcPrChange w:id="660" w:author="am maz" w:date="2020-08-27T08:49:00Z">
              <w:tcPr>
                <w:tcW w:w="1710" w:type="dxa"/>
              </w:tcPr>
            </w:tcPrChange>
          </w:tcPr>
          <w:p w14:paraId="718AAB6F" w14:textId="77777777" w:rsidR="00413E17" w:rsidRDefault="00413E17" w:rsidP="00715654">
            <w:r>
              <w:t>10</w:t>
            </w:r>
          </w:p>
        </w:tc>
        <w:tc>
          <w:tcPr>
            <w:tcW w:w="1710" w:type="dxa"/>
            <w:tcPrChange w:id="661" w:author="am maz" w:date="2020-08-27T08:49:00Z">
              <w:tcPr>
                <w:tcW w:w="1710" w:type="dxa"/>
              </w:tcPr>
            </w:tcPrChange>
          </w:tcPr>
          <w:p w14:paraId="718AAB70" w14:textId="77777777" w:rsidR="00413E17" w:rsidRDefault="00413E17" w:rsidP="00715654">
            <w:r>
              <w:t>NC</w:t>
            </w:r>
          </w:p>
        </w:tc>
      </w:tr>
      <w:tr w:rsidR="00413E17" w14:paraId="718AAB76" w14:textId="77777777" w:rsidTr="00715654">
        <w:trPr>
          <w:jc w:val="center"/>
          <w:trPrChange w:id="662" w:author="am maz" w:date="2020-08-27T08:49:00Z">
            <w:trPr>
              <w:jc w:val="center"/>
            </w:trPr>
          </w:trPrChange>
        </w:trPr>
        <w:tc>
          <w:tcPr>
            <w:tcW w:w="1008" w:type="dxa"/>
            <w:tcPrChange w:id="663" w:author="am maz" w:date="2020-08-27T08:49:00Z">
              <w:tcPr>
                <w:tcW w:w="1008" w:type="dxa"/>
              </w:tcPr>
            </w:tcPrChange>
          </w:tcPr>
          <w:p w14:paraId="718AAB72" w14:textId="77777777" w:rsidR="00413E17" w:rsidRDefault="00413E17" w:rsidP="00715654">
            <w:r>
              <w:t>11</w:t>
            </w:r>
          </w:p>
        </w:tc>
        <w:tc>
          <w:tcPr>
            <w:tcW w:w="1710" w:type="dxa"/>
            <w:tcPrChange w:id="664" w:author="am maz" w:date="2020-08-27T08:49:00Z">
              <w:tcPr>
                <w:tcW w:w="1710" w:type="dxa"/>
              </w:tcPr>
            </w:tcPrChange>
          </w:tcPr>
          <w:p w14:paraId="718AAB73" w14:textId="77777777" w:rsidR="00413E17" w:rsidRDefault="00413E17" w:rsidP="00715654">
            <w:r>
              <w:t>REF CLK+</w:t>
            </w:r>
          </w:p>
        </w:tc>
        <w:tc>
          <w:tcPr>
            <w:tcW w:w="1710" w:type="dxa"/>
            <w:tcPrChange w:id="665" w:author="am maz" w:date="2020-08-27T08:49:00Z">
              <w:tcPr>
                <w:tcW w:w="1710" w:type="dxa"/>
              </w:tcPr>
            </w:tcPrChange>
          </w:tcPr>
          <w:p w14:paraId="718AAB74" w14:textId="77777777" w:rsidR="00413E17" w:rsidRDefault="00413E17" w:rsidP="00715654">
            <w:r>
              <w:t>12</w:t>
            </w:r>
          </w:p>
        </w:tc>
        <w:tc>
          <w:tcPr>
            <w:tcW w:w="1710" w:type="dxa"/>
            <w:tcPrChange w:id="666" w:author="am maz" w:date="2020-08-27T08:49:00Z">
              <w:tcPr>
                <w:tcW w:w="1710" w:type="dxa"/>
              </w:tcPr>
            </w:tcPrChange>
          </w:tcPr>
          <w:p w14:paraId="718AAB75" w14:textId="77777777" w:rsidR="00413E17" w:rsidRDefault="00413E17" w:rsidP="00715654">
            <w:r>
              <w:t>NC</w:t>
            </w:r>
          </w:p>
        </w:tc>
      </w:tr>
      <w:tr w:rsidR="00413E17" w14:paraId="718AAB7B" w14:textId="77777777" w:rsidTr="00715654">
        <w:trPr>
          <w:jc w:val="center"/>
          <w:trPrChange w:id="667" w:author="am maz" w:date="2020-08-27T08:49:00Z">
            <w:trPr>
              <w:jc w:val="center"/>
            </w:trPr>
          </w:trPrChange>
        </w:trPr>
        <w:tc>
          <w:tcPr>
            <w:tcW w:w="1008" w:type="dxa"/>
            <w:tcPrChange w:id="668" w:author="am maz" w:date="2020-08-27T08:49:00Z">
              <w:tcPr>
                <w:tcW w:w="1008" w:type="dxa"/>
              </w:tcPr>
            </w:tcPrChange>
          </w:tcPr>
          <w:p w14:paraId="718AAB77" w14:textId="77777777" w:rsidR="00413E17" w:rsidRDefault="00413E17" w:rsidP="00715654">
            <w:r>
              <w:t>13</w:t>
            </w:r>
          </w:p>
        </w:tc>
        <w:tc>
          <w:tcPr>
            <w:tcW w:w="1710" w:type="dxa"/>
            <w:tcPrChange w:id="669" w:author="am maz" w:date="2020-08-27T08:49:00Z">
              <w:tcPr>
                <w:tcW w:w="1710" w:type="dxa"/>
              </w:tcPr>
            </w:tcPrChange>
          </w:tcPr>
          <w:p w14:paraId="718AAB78" w14:textId="77777777" w:rsidR="00413E17" w:rsidRDefault="00413E17" w:rsidP="00715654">
            <w:r>
              <w:t>REF CLK+</w:t>
            </w:r>
          </w:p>
        </w:tc>
        <w:tc>
          <w:tcPr>
            <w:tcW w:w="1710" w:type="dxa"/>
            <w:tcPrChange w:id="670" w:author="am maz" w:date="2020-08-27T08:49:00Z">
              <w:tcPr>
                <w:tcW w:w="1710" w:type="dxa"/>
              </w:tcPr>
            </w:tcPrChange>
          </w:tcPr>
          <w:p w14:paraId="718AAB79" w14:textId="77777777" w:rsidR="00413E17" w:rsidRDefault="00413E17" w:rsidP="00715654">
            <w:r>
              <w:t>14</w:t>
            </w:r>
          </w:p>
        </w:tc>
        <w:tc>
          <w:tcPr>
            <w:tcW w:w="1710" w:type="dxa"/>
            <w:tcPrChange w:id="671" w:author="am maz" w:date="2020-08-27T08:49:00Z">
              <w:tcPr>
                <w:tcW w:w="1710" w:type="dxa"/>
              </w:tcPr>
            </w:tcPrChange>
          </w:tcPr>
          <w:p w14:paraId="718AAB7A" w14:textId="77777777" w:rsidR="00413E17" w:rsidRDefault="00413E17" w:rsidP="00715654">
            <w:r>
              <w:t>NC</w:t>
            </w:r>
          </w:p>
        </w:tc>
      </w:tr>
      <w:tr w:rsidR="00413E17" w14:paraId="718AAB80" w14:textId="77777777" w:rsidTr="00715654">
        <w:trPr>
          <w:jc w:val="center"/>
          <w:trPrChange w:id="672" w:author="am maz" w:date="2020-08-27T08:49:00Z">
            <w:trPr>
              <w:jc w:val="center"/>
            </w:trPr>
          </w:trPrChange>
        </w:trPr>
        <w:tc>
          <w:tcPr>
            <w:tcW w:w="1008" w:type="dxa"/>
            <w:tcPrChange w:id="673" w:author="am maz" w:date="2020-08-27T08:49:00Z">
              <w:tcPr>
                <w:tcW w:w="1008" w:type="dxa"/>
              </w:tcPr>
            </w:tcPrChange>
          </w:tcPr>
          <w:p w14:paraId="718AAB7C" w14:textId="77777777" w:rsidR="00413E17" w:rsidRDefault="00413E17" w:rsidP="00715654">
            <w:r>
              <w:t>15</w:t>
            </w:r>
          </w:p>
        </w:tc>
        <w:tc>
          <w:tcPr>
            <w:tcW w:w="1710" w:type="dxa"/>
            <w:tcPrChange w:id="674" w:author="am maz" w:date="2020-08-27T08:49:00Z">
              <w:tcPr>
                <w:tcW w:w="1710" w:type="dxa"/>
              </w:tcPr>
            </w:tcPrChange>
          </w:tcPr>
          <w:p w14:paraId="718AAB7D" w14:textId="77777777" w:rsidR="00413E17" w:rsidRDefault="00413E17" w:rsidP="00715654">
            <w:r>
              <w:t>GND</w:t>
            </w:r>
          </w:p>
        </w:tc>
        <w:tc>
          <w:tcPr>
            <w:tcW w:w="1710" w:type="dxa"/>
            <w:tcPrChange w:id="675" w:author="am maz" w:date="2020-08-27T08:49:00Z">
              <w:tcPr>
                <w:tcW w:w="1710" w:type="dxa"/>
              </w:tcPr>
            </w:tcPrChange>
          </w:tcPr>
          <w:p w14:paraId="718AAB7E" w14:textId="77777777" w:rsidR="00413E17" w:rsidRDefault="00413E17" w:rsidP="00715654">
            <w:r>
              <w:t>16</w:t>
            </w:r>
          </w:p>
        </w:tc>
        <w:tc>
          <w:tcPr>
            <w:tcW w:w="1710" w:type="dxa"/>
            <w:tcPrChange w:id="676" w:author="am maz" w:date="2020-08-27T08:49:00Z">
              <w:tcPr>
                <w:tcW w:w="1710" w:type="dxa"/>
              </w:tcPr>
            </w:tcPrChange>
          </w:tcPr>
          <w:p w14:paraId="718AAB7F" w14:textId="77777777" w:rsidR="00413E17" w:rsidRDefault="00413E17" w:rsidP="00715654">
            <w:r>
              <w:t>NC</w:t>
            </w:r>
          </w:p>
        </w:tc>
      </w:tr>
      <w:tr w:rsidR="00413E17" w14:paraId="718AAB85" w14:textId="77777777" w:rsidTr="00715654">
        <w:trPr>
          <w:jc w:val="center"/>
          <w:trPrChange w:id="677" w:author="am maz" w:date="2020-08-27T08:49:00Z">
            <w:trPr>
              <w:jc w:val="center"/>
            </w:trPr>
          </w:trPrChange>
        </w:trPr>
        <w:tc>
          <w:tcPr>
            <w:tcW w:w="1008" w:type="dxa"/>
            <w:tcPrChange w:id="678" w:author="am maz" w:date="2020-08-27T08:49:00Z">
              <w:tcPr>
                <w:tcW w:w="1008" w:type="dxa"/>
              </w:tcPr>
            </w:tcPrChange>
          </w:tcPr>
          <w:p w14:paraId="718AAB81" w14:textId="77777777" w:rsidR="00413E17" w:rsidRDefault="00413E17" w:rsidP="00715654">
            <w:r>
              <w:t>17</w:t>
            </w:r>
          </w:p>
        </w:tc>
        <w:tc>
          <w:tcPr>
            <w:tcW w:w="1710" w:type="dxa"/>
            <w:tcPrChange w:id="679" w:author="am maz" w:date="2020-08-27T08:49:00Z">
              <w:tcPr>
                <w:tcW w:w="1710" w:type="dxa"/>
              </w:tcPr>
            </w:tcPrChange>
          </w:tcPr>
          <w:p w14:paraId="718AAB82" w14:textId="77777777" w:rsidR="00413E17" w:rsidRDefault="00413E17" w:rsidP="00715654">
            <w:r>
              <w:t>NC</w:t>
            </w:r>
          </w:p>
        </w:tc>
        <w:tc>
          <w:tcPr>
            <w:tcW w:w="1710" w:type="dxa"/>
            <w:tcPrChange w:id="680" w:author="am maz" w:date="2020-08-27T08:49:00Z">
              <w:tcPr>
                <w:tcW w:w="1710" w:type="dxa"/>
              </w:tcPr>
            </w:tcPrChange>
          </w:tcPr>
          <w:p w14:paraId="718AAB83" w14:textId="77777777" w:rsidR="00413E17" w:rsidRDefault="00413E17" w:rsidP="00715654">
            <w:r>
              <w:t>18</w:t>
            </w:r>
          </w:p>
        </w:tc>
        <w:tc>
          <w:tcPr>
            <w:tcW w:w="1710" w:type="dxa"/>
            <w:tcPrChange w:id="681" w:author="am maz" w:date="2020-08-27T08:49:00Z">
              <w:tcPr>
                <w:tcW w:w="1710" w:type="dxa"/>
              </w:tcPr>
            </w:tcPrChange>
          </w:tcPr>
          <w:p w14:paraId="718AAB84" w14:textId="77777777" w:rsidR="00413E17" w:rsidRDefault="00413E17" w:rsidP="00715654">
            <w:r>
              <w:t>GND</w:t>
            </w:r>
          </w:p>
        </w:tc>
      </w:tr>
      <w:tr w:rsidR="00413E17" w14:paraId="718AAB8A" w14:textId="77777777" w:rsidTr="00715654">
        <w:trPr>
          <w:jc w:val="center"/>
          <w:trPrChange w:id="682" w:author="am maz" w:date="2020-08-27T08:49:00Z">
            <w:trPr>
              <w:jc w:val="center"/>
            </w:trPr>
          </w:trPrChange>
        </w:trPr>
        <w:tc>
          <w:tcPr>
            <w:tcW w:w="1008" w:type="dxa"/>
            <w:tcPrChange w:id="683" w:author="am maz" w:date="2020-08-27T08:49:00Z">
              <w:tcPr>
                <w:tcW w:w="1008" w:type="dxa"/>
              </w:tcPr>
            </w:tcPrChange>
          </w:tcPr>
          <w:p w14:paraId="718AAB86" w14:textId="77777777" w:rsidR="00413E17" w:rsidRDefault="00413E17" w:rsidP="00715654">
            <w:r>
              <w:t>19</w:t>
            </w:r>
          </w:p>
        </w:tc>
        <w:tc>
          <w:tcPr>
            <w:tcW w:w="1710" w:type="dxa"/>
            <w:tcPrChange w:id="684" w:author="am maz" w:date="2020-08-27T08:49:00Z">
              <w:tcPr>
                <w:tcW w:w="1710" w:type="dxa"/>
              </w:tcPr>
            </w:tcPrChange>
          </w:tcPr>
          <w:p w14:paraId="718AAB87" w14:textId="77777777" w:rsidR="00413E17" w:rsidRDefault="00413E17" w:rsidP="00715654">
            <w:r>
              <w:t>NC</w:t>
            </w:r>
          </w:p>
        </w:tc>
        <w:tc>
          <w:tcPr>
            <w:tcW w:w="1710" w:type="dxa"/>
            <w:tcPrChange w:id="685" w:author="am maz" w:date="2020-08-27T08:49:00Z">
              <w:tcPr>
                <w:tcW w:w="1710" w:type="dxa"/>
              </w:tcPr>
            </w:tcPrChange>
          </w:tcPr>
          <w:p w14:paraId="718AAB88" w14:textId="77777777" w:rsidR="00413E17" w:rsidRDefault="00413E17" w:rsidP="00715654">
            <w:r>
              <w:t>20</w:t>
            </w:r>
          </w:p>
        </w:tc>
        <w:tc>
          <w:tcPr>
            <w:tcW w:w="1710" w:type="dxa"/>
            <w:tcPrChange w:id="686" w:author="am maz" w:date="2020-08-27T08:49:00Z">
              <w:tcPr>
                <w:tcW w:w="1710" w:type="dxa"/>
              </w:tcPr>
            </w:tcPrChange>
          </w:tcPr>
          <w:p w14:paraId="718AAB89" w14:textId="77777777" w:rsidR="00413E17" w:rsidRDefault="00413E17" w:rsidP="00715654">
            <w:r>
              <w:t>NC</w:t>
            </w:r>
          </w:p>
        </w:tc>
      </w:tr>
      <w:tr w:rsidR="00413E17" w14:paraId="718AAB8F" w14:textId="77777777" w:rsidTr="00715654">
        <w:trPr>
          <w:jc w:val="center"/>
          <w:trPrChange w:id="687" w:author="am maz" w:date="2020-08-27T08:49:00Z">
            <w:trPr>
              <w:jc w:val="center"/>
            </w:trPr>
          </w:trPrChange>
        </w:trPr>
        <w:tc>
          <w:tcPr>
            <w:tcW w:w="1008" w:type="dxa"/>
            <w:tcPrChange w:id="688" w:author="am maz" w:date="2020-08-27T08:49:00Z">
              <w:tcPr>
                <w:tcW w:w="1008" w:type="dxa"/>
              </w:tcPr>
            </w:tcPrChange>
          </w:tcPr>
          <w:p w14:paraId="718AAB8B" w14:textId="77777777" w:rsidR="00413E17" w:rsidRDefault="00413E17" w:rsidP="00715654">
            <w:r>
              <w:t>21</w:t>
            </w:r>
          </w:p>
        </w:tc>
        <w:tc>
          <w:tcPr>
            <w:tcW w:w="1710" w:type="dxa"/>
            <w:tcPrChange w:id="689" w:author="am maz" w:date="2020-08-27T08:49:00Z">
              <w:tcPr>
                <w:tcW w:w="1710" w:type="dxa"/>
              </w:tcPr>
            </w:tcPrChange>
          </w:tcPr>
          <w:p w14:paraId="718AAB8C" w14:textId="77777777" w:rsidR="00413E17" w:rsidRDefault="00413E17" w:rsidP="00715654">
            <w:r>
              <w:t>GND</w:t>
            </w:r>
          </w:p>
        </w:tc>
        <w:tc>
          <w:tcPr>
            <w:tcW w:w="1710" w:type="dxa"/>
            <w:tcPrChange w:id="690" w:author="am maz" w:date="2020-08-27T08:49:00Z">
              <w:tcPr>
                <w:tcW w:w="1710" w:type="dxa"/>
              </w:tcPr>
            </w:tcPrChange>
          </w:tcPr>
          <w:p w14:paraId="718AAB8D" w14:textId="77777777" w:rsidR="00413E17" w:rsidRDefault="00413E17" w:rsidP="00715654">
            <w:r>
              <w:t>22</w:t>
            </w:r>
          </w:p>
        </w:tc>
        <w:tc>
          <w:tcPr>
            <w:tcW w:w="1710" w:type="dxa"/>
            <w:tcPrChange w:id="691" w:author="am maz" w:date="2020-08-27T08:49:00Z">
              <w:tcPr>
                <w:tcW w:w="1710" w:type="dxa"/>
              </w:tcPr>
            </w:tcPrChange>
          </w:tcPr>
          <w:p w14:paraId="718AAB8E" w14:textId="77777777" w:rsidR="00413E17" w:rsidRDefault="00413E17" w:rsidP="00715654">
            <w:r>
              <w:t>PCIe reset</w:t>
            </w:r>
          </w:p>
        </w:tc>
      </w:tr>
      <w:tr w:rsidR="00413E17" w14:paraId="718AAB94" w14:textId="77777777" w:rsidTr="00715654">
        <w:trPr>
          <w:jc w:val="center"/>
          <w:trPrChange w:id="692" w:author="am maz" w:date="2020-08-27T08:49:00Z">
            <w:trPr>
              <w:jc w:val="center"/>
            </w:trPr>
          </w:trPrChange>
        </w:trPr>
        <w:tc>
          <w:tcPr>
            <w:tcW w:w="1008" w:type="dxa"/>
            <w:tcPrChange w:id="693" w:author="am maz" w:date="2020-08-27T08:49:00Z">
              <w:tcPr>
                <w:tcW w:w="1008" w:type="dxa"/>
              </w:tcPr>
            </w:tcPrChange>
          </w:tcPr>
          <w:p w14:paraId="718AAB90" w14:textId="77777777" w:rsidR="00413E17" w:rsidRDefault="00413E17" w:rsidP="00715654">
            <w:r>
              <w:t>23</w:t>
            </w:r>
          </w:p>
        </w:tc>
        <w:tc>
          <w:tcPr>
            <w:tcW w:w="1710" w:type="dxa"/>
            <w:tcPrChange w:id="694" w:author="am maz" w:date="2020-08-27T08:49:00Z">
              <w:tcPr>
                <w:tcW w:w="1710" w:type="dxa"/>
              </w:tcPr>
            </w:tcPrChange>
          </w:tcPr>
          <w:p w14:paraId="718AAB91" w14:textId="77777777" w:rsidR="00413E17" w:rsidRDefault="00413E17" w:rsidP="00715654">
            <w:r>
              <w:t>PCIe TX -</w:t>
            </w:r>
          </w:p>
        </w:tc>
        <w:tc>
          <w:tcPr>
            <w:tcW w:w="1710" w:type="dxa"/>
            <w:tcPrChange w:id="695" w:author="am maz" w:date="2020-08-27T08:49:00Z">
              <w:tcPr>
                <w:tcW w:w="1710" w:type="dxa"/>
              </w:tcPr>
            </w:tcPrChange>
          </w:tcPr>
          <w:p w14:paraId="718AAB92" w14:textId="77777777" w:rsidR="00413E17" w:rsidRDefault="00413E17" w:rsidP="00715654">
            <w:r>
              <w:t>24</w:t>
            </w:r>
          </w:p>
        </w:tc>
        <w:tc>
          <w:tcPr>
            <w:tcW w:w="1710" w:type="dxa"/>
            <w:tcPrChange w:id="696" w:author="am maz" w:date="2020-08-27T08:49:00Z">
              <w:tcPr>
                <w:tcW w:w="1710" w:type="dxa"/>
              </w:tcPr>
            </w:tcPrChange>
          </w:tcPr>
          <w:p w14:paraId="718AAB93" w14:textId="77777777" w:rsidR="00413E17" w:rsidRDefault="00B44262" w:rsidP="00715654">
            <w:r>
              <w:t>NC</w:t>
            </w:r>
          </w:p>
        </w:tc>
      </w:tr>
      <w:tr w:rsidR="00413E17" w14:paraId="718AAB99" w14:textId="77777777" w:rsidTr="00715654">
        <w:trPr>
          <w:jc w:val="center"/>
          <w:trPrChange w:id="697" w:author="am maz" w:date="2020-08-27T08:49:00Z">
            <w:trPr>
              <w:jc w:val="center"/>
            </w:trPr>
          </w:trPrChange>
        </w:trPr>
        <w:tc>
          <w:tcPr>
            <w:tcW w:w="1008" w:type="dxa"/>
            <w:tcPrChange w:id="698" w:author="am maz" w:date="2020-08-27T08:49:00Z">
              <w:tcPr>
                <w:tcW w:w="1008" w:type="dxa"/>
              </w:tcPr>
            </w:tcPrChange>
          </w:tcPr>
          <w:p w14:paraId="718AAB95" w14:textId="77777777" w:rsidR="00413E17" w:rsidRDefault="00413E17" w:rsidP="00715654">
            <w:r>
              <w:t>25</w:t>
            </w:r>
          </w:p>
        </w:tc>
        <w:tc>
          <w:tcPr>
            <w:tcW w:w="1710" w:type="dxa"/>
            <w:tcPrChange w:id="699" w:author="am maz" w:date="2020-08-27T08:49:00Z">
              <w:tcPr>
                <w:tcW w:w="1710" w:type="dxa"/>
              </w:tcPr>
            </w:tcPrChange>
          </w:tcPr>
          <w:p w14:paraId="718AAB96" w14:textId="77777777" w:rsidR="00413E17" w:rsidRDefault="00413E17" w:rsidP="00715654">
            <w:r>
              <w:t>PCIe TX +</w:t>
            </w:r>
          </w:p>
        </w:tc>
        <w:tc>
          <w:tcPr>
            <w:tcW w:w="1710" w:type="dxa"/>
            <w:tcPrChange w:id="700" w:author="am maz" w:date="2020-08-27T08:49:00Z">
              <w:tcPr>
                <w:tcW w:w="1710" w:type="dxa"/>
              </w:tcPr>
            </w:tcPrChange>
          </w:tcPr>
          <w:p w14:paraId="718AAB97" w14:textId="77777777" w:rsidR="00413E17" w:rsidRDefault="00413E17" w:rsidP="00715654">
            <w:r>
              <w:t>26</w:t>
            </w:r>
          </w:p>
        </w:tc>
        <w:tc>
          <w:tcPr>
            <w:tcW w:w="1710" w:type="dxa"/>
            <w:tcPrChange w:id="701" w:author="am maz" w:date="2020-08-27T08:49:00Z">
              <w:tcPr>
                <w:tcW w:w="1710" w:type="dxa"/>
              </w:tcPr>
            </w:tcPrChange>
          </w:tcPr>
          <w:p w14:paraId="718AAB98" w14:textId="77777777" w:rsidR="00413E17" w:rsidRDefault="00413E17" w:rsidP="00715654">
            <w:r>
              <w:t>GND</w:t>
            </w:r>
          </w:p>
        </w:tc>
      </w:tr>
      <w:tr w:rsidR="00413E17" w14:paraId="718AAB9E" w14:textId="77777777" w:rsidTr="00715654">
        <w:trPr>
          <w:jc w:val="center"/>
          <w:trPrChange w:id="702" w:author="am maz" w:date="2020-08-27T08:49:00Z">
            <w:trPr>
              <w:jc w:val="center"/>
            </w:trPr>
          </w:trPrChange>
        </w:trPr>
        <w:tc>
          <w:tcPr>
            <w:tcW w:w="1008" w:type="dxa"/>
            <w:tcPrChange w:id="703" w:author="am maz" w:date="2020-08-27T08:49:00Z">
              <w:tcPr>
                <w:tcW w:w="1008" w:type="dxa"/>
              </w:tcPr>
            </w:tcPrChange>
          </w:tcPr>
          <w:p w14:paraId="718AAB9A" w14:textId="77777777" w:rsidR="00413E17" w:rsidRDefault="00413E17" w:rsidP="00715654">
            <w:r>
              <w:t>27</w:t>
            </w:r>
          </w:p>
        </w:tc>
        <w:tc>
          <w:tcPr>
            <w:tcW w:w="1710" w:type="dxa"/>
            <w:tcPrChange w:id="704" w:author="am maz" w:date="2020-08-27T08:49:00Z">
              <w:tcPr>
                <w:tcW w:w="1710" w:type="dxa"/>
              </w:tcPr>
            </w:tcPrChange>
          </w:tcPr>
          <w:p w14:paraId="718AAB9B" w14:textId="77777777" w:rsidR="00413E17" w:rsidRDefault="00413E17" w:rsidP="00715654">
            <w:r>
              <w:t>GND</w:t>
            </w:r>
          </w:p>
        </w:tc>
        <w:tc>
          <w:tcPr>
            <w:tcW w:w="1710" w:type="dxa"/>
            <w:tcPrChange w:id="705" w:author="am maz" w:date="2020-08-27T08:49:00Z">
              <w:tcPr>
                <w:tcW w:w="1710" w:type="dxa"/>
              </w:tcPr>
            </w:tcPrChange>
          </w:tcPr>
          <w:p w14:paraId="718AAB9C" w14:textId="77777777" w:rsidR="00413E17" w:rsidRDefault="00413E17" w:rsidP="00715654">
            <w:r>
              <w:t>28</w:t>
            </w:r>
          </w:p>
        </w:tc>
        <w:tc>
          <w:tcPr>
            <w:tcW w:w="1710" w:type="dxa"/>
            <w:tcPrChange w:id="706" w:author="am maz" w:date="2020-08-27T08:49:00Z">
              <w:tcPr>
                <w:tcW w:w="1710" w:type="dxa"/>
              </w:tcPr>
            </w:tcPrChange>
          </w:tcPr>
          <w:p w14:paraId="718AAB9D" w14:textId="77777777" w:rsidR="00413E17" w:rsidRDefault="00413E17" w:rsidP="00715654">
            <w:r>
              <w:t>1.5V</w:t>
            </w:r>
          </w:p>
        </w:tc>
      </w:tr>
      <w:tr w:rsidR="00413E17" w14:paraId="718AABA3" w14:textId="77777777" w:rsidTr="00715654">
        <w:trPr>
          <w:jc w:val="center"/>
          <w:trPrChange w:id="707" w:author="am maz" w:date="2020-08-27T08:49:00Z">
            <w:trPr>
              <w:jc w:val="center"/>
            </w:trPr>
          </w:trPrChange>
        </w:trPr>
        <w:tc>
          <w:tcPr>
            <w:tcW w:w="1008" w:type="dxa"/>
            <w:tcPrChange w:id="708" w:author="am maz" w:date="2020-08-27T08:49:00Z">
              <w:tcPr>
                <w:tcW w:w="1008" w:type="dxa"/>
              </w:tcPr>
            </w:tcPrChange>
          </w:tcPr>
          <w:p w14:paraId="718AAB9F" w14:textId="77777777" w:rsidR="00413E17" w:rsidRDefault="00413E17" w:rsidP="00715654">
            <w:r>
              <w:t>29</w:t>
            </w:r>
          </w:p>
        </w:tc>
        <w:tc>
          <w:tcPr>
            <w:tcW w:w="1710" w:type="dxa"/>
            <w:tcPrChange w:id="709" w:author="am maz" w:date="2020-08-27T08:49:00Z">
              <w:tcPr>
                <w:tcW w:w="1710" w:type="dxa"/>
              </w:tcPr>
            </w:tcPrChange>
          </w:tcPr>
          <w:p w14:paraId="718AABA0" w14:textId="77777777" w:rsidR="00413E17" w:rsidRDefault="00413E17" w:rsidP="00715654">
            <w:r>
              <w:t>GND</w:t>
            </w:r>
          </w:p>
        </w:tc>
        <w:tc>
          <w:tcPr>
            <w:tcW w:w="1710" w:type="dxa"/>
            <w:tcPrChange w:id="710" w:author="am maz" w:date="2020-08-27T08:49:00Z">
              <w:tcPr>
                <w:tcW w:w="1710" w:type="dxa"/>
              </w:tcPr>
            </w:tcPrChange>
          </w:tcPr>
          <w:p w14:paraId="718AABA1" w14:textId="77777777" w:rsidR="00413E17" w:rsidRDefault="00413E17" w:rsidP="00715654">
            <w:r>
              <w:t>30</w:t>
            </w:r>
          </w:p>
        </w:tc>
        <w:tc>
          <w:tcPr>
            <w:tcW w:w="1710" w:type="dxa"/>
            <w:tcPrChange w:id="711" w:author="am maz" w:date="2020-08-27T08:49:00Z">
              <w:tcPr>
                <w:tcW w:w="1710" w:type="dxa"/>
              </w:tcPr>
            </w:tcPrChange>
          </w:tcPr>
          <w:p w14:paraId="718AABA2" w14:textId="77777777" w:rsidR="00413E17" w:rsidRDefault="00413E17" w:rsidP="00715654">
            <w:r>
              <w:t>NC</w:t>
            </w:r>
          </w:p>
        </w:tc>
      </w:tr>
      <w:tr w:rsidR="00413E17" w14:paraId="718AABA8" w14:textId="77777777" w:rsidTr="00715654">
        <w:trPr>
          <w:jc w:val="center"/>
          <w:trPrChange w:id="712" w:author="am maz" w:date="2020-08-27T08:49:00Z">
            <w:trPr>
              <w:jc w:val="center"/>
            </w:trPr>
          </w:trPrChange>
        </w:trPr>
        <w:tc>
          <w:tcPr>
            <w:tcW w:w="1008" w:type="dxa"/>
            <w:tcPrChange w:id="713" w:author="am maz" w:date="2020-08-27T08:49:00Z">
              <w:tcPr>
                <w:tcW w:w="1008" w:type="dxa"/>
              </w:tcPr>
            </w:tcPrChange>
          </w:tcPr>
          <w:p w14:paraId="718AABA4" w14:textId="77777777" w:rsidR="00413E17" w:rsidRDefault="00413E17" w:rsidP="00715654">
            <w:r>
              <w:t>31</w:t>
            </w:r>
          </w:p>
        </w:tc>
        <w:tc>
          <w:tcPr>
            <w:tcW w:w="1710" w:type="dxa"/>
            <w:tcPrChange w:id="714" w:author="am maz" w:date="2020-08-27T08:49:00Z">
              <w:tcPr>
                <w:tcW w:w="1710" w:type="dxa"/>
              </w:tcPr>
            </w:tcPrChange>
          </w:tcPr>
          <w:p w14:paraId="718AABA5" w14:textId="77777777" w:rsidR="00413E17" w:rsidRDefault="00413E17" w:rsidP="00715654">
            <w:r>
              <w:t>PCIe RX -</w:t>
            </w:r>
          </w:p>
        </w:tc>
        <w:tc>
          <w:tcPr>
            <w:tcW w:w="1710" w:type="dxa"/>
            <w:tcPrChange w:id="715" w:author="am maz" w:date="2020-08-27T08:49:00Z">
              <w:tcPr>
                <w:tcW w:w="1710" w:type="dxa"/>
              </w:tcPr>
            </w:tcPrChange>
          </w:tcPr>
          <w:p w14:paraId="718AABA6" w14:textId="77777777" w:rsidR="00413E17" w:rsidRDefault="00413E17" w:rsidP="00715654">
            <w:r>
              <w:t>32</w:t>
            </w:r>
          </w:p>
        </w:tc>
        <w:tc>
          <w:tcPr>
            <w:tcW w:w="1710" w:type="dxa"/>
            <w:tcPrChange w:id="716" w:author="am maz" w:date="2020-08-27T08:49:00Z">
              <w:tcPr>
                <w:tcW w:w="1710" w:type="dxa"/>
              </w:tcPr>
            </w:tcPrChange>
          </w:tcPr>
          <w:p w14:paraId="718AABA7" w14:textId="77777777" w:rsidR="00413E17" w:rsidRDefault="00413E17" w:rsidP="00715654">
            <w:r>
              <w:t>NC</w:t>
            </w:r>
          </w:p>
        </w:tc>
      </w:tr>
      <w:tr w:rsidR="00413E17" w14:paraId="718AABAD" w14:textId="77777777" w:rsidTr="00715654">
        <w:trPr>
          <w:jc w:val="center"/>
          <w:trPrChange w:id="717" w:author="am maz" w:date="2020-08-27T08:49:00Z">
            <w:trPr>
              <w:jc w:val="center"/>
            </w:trPr>
          </w:trPrChange>
        </w:trPr>
        <w:tc>
          <w:tcPr>
            <w:tcW w:w="1008" w:type="dxa"/>
            <w:tcPrChange w:id="718" w:author="am maz" w:date="2020-08-27T08:49:00Z">
              <w:tcPr>
                <w:tcW w:w="1008" w:type="dxa"/>
              </w:tcPr>
            </w:tcPrChange>
          </w:tcPr>
          <w:p w14:paraId="718AABA9" w14:textId="77777777" w:rsidR="00413E17" w:rsidRDefault="00413E17" w:rsidP="00715654">
            <w:r>
              <w:t>33</w:t>
            </w:r>
          </w:p>
        </w:tc>
        <w:tc>
          <w:tcPr>
            <w:tcW w:w="1710" w:type="dxa"/>
            <w:tcPrChange w:id="719" w:author="am maz" w:date="2020-08-27T08:49:00Z">
              <w:tcPr>
                <w:tcW w:w="1710" w:type="dxa"/>
              </w:tcPr>
            </w:tcPrChange>
          </w:tcPr>
          <w:p w14:paraId="718AABAA" w14:textId="77777777" w:rsidR="00413E17" w:rsidRDefault="00413E17" w:rsidP="00715654">
            <w:r>
              <w:t>PCIe RX +</w:t>
            </w:r>
          </w:p>
        </w:tc>
        <w:tc>
          <w:tcPr>
            <w:tcW w:w="1710" w:type="dxa"/>
            <w:tcPrChange w:id="720" w:author="am maz" w:date="2020-08-27T08:49:00Z">
              <w:tcPr>
                <w:tcW w:w="1710" w:type="dxa"/>
              </w:tcPr>
            </w:tcPrChange>
          </w:tcPr>
          <w:p w14:paraId="718AABAB" w14:textId="77777777" w:rsidR="00413E17" w:rsidRDefault="00413E17" w:rsidP="00715654">
            <w:r>
              <w:t>34</w:t>
            </w:r>
          </w:p>
        </w:tc>
        <w:tc>
          <w:tcPr>
            <w:tcW w:w="1710" w:type="dxa"/>
            <w:tcPrChange w:id="721" w:author="am maz" w:date="2020-08-27T08:49:00Z">
              <w:tcPr>
                <w:tcW w:w="1710" w:type="dxa"/>
              </w:tcPr>
            </w:tcPrChange>
          </w:tcPr>
          <w:p w14:paraId="718AABAC" w14:textId="77777777" w:rsidR="00413E17" w:rsidRDefault="00413E17" w:rsidP="00715654">
            <w:r>
              <w:t>GND</w:t>
            </w:r>
          </w:p>
        </w:tc>
      </w:tr>
      <w:tr w:rsidR="00413E17" w14:paraId="718AABB2" w14:textId="77777777" w:rsidTr="00715654">
        <w:trPr>
          <w:jc w:val="center"/>
          <w:trPrChange w:id="722" w:author="am maz" w:date="2020-08-27T08:49:00Z">
            <w:trPr>
              <w:jc w:val="center"/>
            </w:trPr>
          </w:trPrChange>
        </w:trPr>
        <w:tc>
          <w:tcPr>
            <w:tcW w:w="1008" w:type="dxa"/>
            <w:tcPrChange w:id="723" w:author="am maz" w:date="2020-08-27T08:49:00Z">
              <w:tcPr>
                <w:tcW w:w="1008" w:type="dxa"/>
              </w:tcPr>
            </w:tcPrChange>
          </w:tcPr>
          <w:p w14:paraId="718AABAE" w14:textId="77777777" w:rsidR="00413E17" w:rsidRDefault="00413E17" w:rsidP="00715654">
            <w:r>
              <w:t>35</w:t>
            </w:r>
          </w:p>
        </w:tc>
        <w:tc>
          <w:tcPr>
            <w:tcW w:w="1710" w:type="dxa"/>
            <w:tcPrChange w:id="724" w:author="am maz" w:date="2020-08-27T08:49:00Z">
              <w:tcPr>
                <w:tcW w:w="1710" w:type="dxa"/>
              </w:tcPr>
            </w:tcPrChange>
          </w:tcPr>
          <w:p w14:paraId="718AABAF" w14:textId="77777777" w:rsidR="00413E17" w:rsidRDefault="00413E17" w:rsidP="00715654">
            <w:r>
              <w:t>GND</w:t>
            </w:r>
          </w:p>
        </w:tc>
        <w:tc>
          <w:tcPr>
            <w:tcW w:w="1710" w:type="dxa"/>
            <w:tcPrChange w:id="725" w:author="am maz" w:date="2020-08-27T08:49:00Z">
              <w:tcPr>
                <w:tcW w:w="1710" w:type="dxa"/>
              </w:tcPr>
            </w:tcPrChange>
          </w:tcPr>
          <w:p w14:paraId="718AABB0" w14:textId="77777777" w:rsidR="00413E17" w:rsidRDefault="00413E17" w:rsidP="00715654">
            <w:r>
              <w:t>36</w:t>
            </w:r>
          </w:p>
        </w:tc>
        <w:tc>
          <w:tcPr>
            <w:tcW w:w="1710" w:type="dxa"/>
            <w:tcPrChange w:id="726" w:author="am maz" w:date="2020-08-27T08:49:00Z">
              <w:tcPr>
                <w:tcW w:w="1710" w:type="dxa"/>
              </w:tcPr>
            </w:tcPrChange>
          </w:tcPr>
          <w:p w14:paraId="718AABB1" w14:textId="77777777" w:rsidR="00413E17" w:rsidRDefault="00413E17" w:rsidP="00715654">
            <w:r>
              <w:t>NC</w:t>
            </w:r>
          </w:p>
        </w:tc>
      </w:tr>
      <w:tr w:rsidR="00413E17" w14:paraId="718AABB7" w14:textId="77777777" w:rsidTr="00715654">
        <w:trPr>
          <w:jc w:val="center"/>
          <w:trPrChange w:id="727" w:author="am maz" w:date="2020-08-27T08:49:00Z">
            <w:trPr>
              <w:jc w:val="center"/>
            </w:trPr>
          </w:trPrChange>
        </w:trPr>
        <w:tc>
          <w:tcPr>
            <w:tcW w:w="1008" w:type="dxa"/>
            <w:tcPrChange w:id="728" w:author="am maz" w:date="2020-08-27T08:49:00Z">
              <w:tcPr>
                <w:tcW w:w="1008" w:type="dxa"/>
              </w:tcPr>
            </w:tcPrChange>
          </w:tcPr>
          <w:p w14:paraId="718AABB3" w14:textId="77777777" w:rsidR="00413E17" w:rsidRDefault="00413E17" w:rsidP="00715654">
            <w:r>
              <w:t>37</w:t>
            </w:r>
          </w:p>
        </w:tc>
        <w:tc>
          <w:tcPr>
            <w:tcW w:w="1710" w:type="dxa"/>
            <w:tcPrChange w:id="729" w:author="am maz" w:date="2020-08-27T08:49:00Z">
              <w:tcPr>
                <w:tcW w:w="1710" w:type="dxa"/>
              </w:tcPr>
            </w:tcPrChange>
          </w:tcPr>
          <w:p w14:paraId="718AABB4" w14:textId="77777777" w:rsidR="00413E17" w:rsidRDefault="00413E17" w:rsidP="00715654">
            <w:r>
              <w:t>GND</w:t>
            </w:r>
          </w:p>
        </w:tc>
        <w:tc>
          <w:tcPr>
            <w:tcW w:w="1710" w:type="dxa"/>
            <w:tcPrChange w:id="730" w:author="am maz" w:date="2020-08-27T08:49:00Z">
              <w:tcPr>
                <w:tcW w:w="1710" w:type="dxa"/>
              </w:tcPr>
            </w:tcPrChange>
          </w:tcPr>
          <w:p w14:paraId="718AABB5" w14:textId="77777777" w:rsidR="00413E17" w:rsidRDefault="00413E17" w:rsidP="00715654">
            <w:r>
              <w:t>38</w:t>
            </w:r>
          </w:p>
        </w:tc>
        <w:tc>
          <w:tcPr>
            <w:tcW w:w="1710" w:type="dxa"/>
            <w:tcPrChange w:id="731" w:author="am maz" w:date="2020-08-27T08:49:00Z">
              <w:tcPr>
                <w:tcW w:w="1710" w:type="dxa"/>
              </w:tcPr>
            </w:tcPrChange>
          </w:tcPr>
          <w:p w14:paraId="718AABB6" w14:textId="77777777" w:rsidR="00413E17" w:rsidRDefault="00413E17" w:rsidP="00715654">
            <w:r>
              <w:t>NC</w:t>
            </w:r>
          </w:p>
        </w:tc>
      </w:tr>
      <w:tr w:rsidR="00413E17" w14:paraId="718AABBC" w14:textId="77777777" w:rsidTr="00715654">
        <w:trPr>
          <w:jc w:val="center"/>
          <w:trPrChange w:id="732" w:author="am maz" w:date="2020-08-27T08:49:00Z">
            <w:trPr>
              <w:jc w:val="center"/>
            </w:trPr>
          </w:trPrChange>
        </w:trPr>
        <w:tc>
          <w:tcPr>
            <w:tcW w:w="1008" w:type="dxa"/>
            <w:tcPrChange w:id="733" w:author="am maz" w:date="2020-08-27T08:49:00Z">
              <w:tcPr>
                <w:tcW w:w="1008" w:type="dxa"/>
              </w:tcPr>
            </w:tcPrChange>
          </w:tcPr>
          <w:p w14:paraId="718AABB8" w14:textId="77777777" w:rsidR="00413E17" w:rsidRDefault="00413E17" w:rsidP="00715654">
            <w:r>
              <w:t>39</w:t>
            </w:r>
          </w:p>
        </w:tc>
        <w:tc>
          <w:tcPr>
            <w:tcW w:w="1710" w:type="dxa"/>
            <w:tcPrChange w:id="734" w:author="am maz" w:date="2020-08-27T08:49:00Z">
              <w:tcPr>
                <w:tcW w:w="1710" w:type="dxa"/>
              </w:tcPr>
            </w:tcPrChange>
          </w:tcPr>
          <w:p w14:paraId="718AABB9" w14:textId="77777777" w:rsidR="00413E17" w:rsidRDefault="00413E17" w:rsidP="00715654">
            <w:r>
              <w:t>3.3V</w:t>
            </w:r>
          </w:p>
        </w:tc>
        <w:tc>
          <w:tcPr>
            <w:tcW w:w="1710" w:type="dxa"/>
            <w:tcPrChange w:id="735" w:author="am maz" w:date="2020-08-27T08:49:00Z">
              <w:tcPr>
                <w:tcW w:w="1710" w:type="dxa"/>
              </w:tcPr>
            </w:tcPrChange>
          </w:tcPr>
          <w:p w14:paraId="718AABBA" w14:textId="77777777" w:rsidR="00413E17" w:rsidRDefault="00413E17" w:rsidP="00715654">
            <w:r>
              <w:t>40</w:t>
            </w:r>
          </w:p>
        </w:tc>
        <w:tc>
          <w:tcPr>
            <w:tcW w:w="1710" w:type="dxa"/>
            <w:tcPrChange w:id="736" w:author="am maz" w:date="2020-08-27T08:49:00Z">
              <w:tcPr>
                <w:tcW w:w="1710" w:type="dxa"/>
              </w:tcPr>
            </w:tcPrChange>
          </w:tcPr>
          <w:p w14:paraId="718AABBB" w14:textId="77777777" w:rsidR="00413E17" w:rsidRDefault="00413E17" w:rsidP="00715654">
            <w:r>
              <w:t>GND</w:t>
            </w:r>
          </w:p>
        </w:tc>
      </w:tr>
      <w:tr w:rsidR="00413E17" w14:paraId="718AABC1" w14:textId="77777777" w:rsidTr="00715654">
        <w:trPr>
          <w:jc w:val="center"/>
          <w:trPrChange w:id="737" w:author="am maz" w:date="2020-08-27T08:49:00Z">
            <w:trPr>
              <w:jc w:val="center"/>
            </w:trPr>
          </w:trPrChange>
        </w:trPr>
        <w:tc>
          <w:tcPr>
            <w:tcW w:w="1008" w:type="dxa"/>
            <w:tcPrChange w:id="738" w:author="am maz" w:date="2020-08-27T08:49:00Z">
              <w:tcPr>
                <w:tcW w:w="1008" w:type="dxa"/>
              </w:tcPr>
            </w:tcPrChange>
          </w:tcPr>
          <w:p w14:paraId="718AABBD" w14:textId="77777777" w:rsidR="00413E17" w:rsidRDefault="00413E17" w:rsidP="00715654">
            <w:r>
              <w:t>41</w:t>
            </w:r>
          </w:p>
        </w:tc>
        <w:tc>
          <w:tcPr>
            <w:tcW w:w="1710" w:type="dxa"/>
            <w:tcPrChange w:id="739" w:author="am maz" w:date="2020-08-27T08:49:00Z">
              <w:tcPr>
                <w:tcW w:w="1710" w:type="dxa"/>
              </w:tcPr>
            </w:tcPrChange>
          </w:tcPr>
          <w:p w14:paraId="718AABBE" w14:textId="77777777" w:rsidR="00413E17" w:rsidRDefault="00413E17" w:rsidP="00715654">
            <w:r>
              <w:t>3.3V</w:t>
            </w:r>
          </w:p>
        </w:tc>
        <w:tc>
          <w:tcPr>
            <w:tcW w:w="1710" w:type="dxa"/>
            <w:tcPrChange w:id="740" w:author="am maz" w:date="2020-08-27T08:49:00Z">
              <w:tcPr>
                <w:tcW w:w="1710" w:type="dxa"/>
              </w:tcPr>
            </w:tcPrChange>
          </w:tcPr>
          <w:p w14:paraId="718AABBF" w14:textId="77777777" w:rsidR="00413E17" w:rsidRDefault="00413E17" w:rsidP="00715654">
            <w:r>
              <w:t>42</w:t>
            </w:r>
          </w:p>
        </w:tc>
        <w:tc>
          <w:tcPr>
            <w:tcW w:w="1710" w:type="dxa"/>
            <w:tcPrChange w:id="741" w:author="am maz" w:date="2020-08-27T08:49:00Z">
              <w:tcPr>
                <w:tcW w:w="1710" w:type="dxa"/>
              </w:tcPr>
            </w:tcPrChange>
          </w:tcPr>
          <w:p w14:paraId="718AABC0" w14:textId="77777777" w:rsidR="00413E17" w:rsidRDefault="00413E17" w:rsidP="00715654">
            <w:r>
              <w:t>NC</w:t>
            </w:r>
          </w:p>
        </w:tc>
      </w:tr>
      <w:tr w:rsidR="00413E17" w14:paraId="718AABC6" w14:textId="77777777" w:rsidTr="00715654">
        <w:trPr>
          <w:jc w:val="center"/>
          <w:trPrChange w:id="742" w:author="am maz" w:date="2020-08-27T08:49:00Z">
            <w:trPr>
              <w:jc w:val="center"/>
            </w:trPr>
          </w:trPrChange>
        </w:trPr>
        <w:tc>
          <w:tcPr>
            <w:tcW w:w="1008" w:type="dxa"/>
            <w:tcPrChange w:id="743" w:author="am maz" w:date="2020-08-27T08:49:00Z">
              <w:tcPr>
                <w:tcW w:w="1008" w:type="dxa"/>
              </w:tcPr>
            </w:tcPrChange>
          </w:tcPr>
          <w:p w14:paraId="718AABC2" w14:textId="77777777" w:rsidR="00413E17" w:rsidRDefault="00413E17" w:rsidP="00715654">
            <w:r>
              <w:t>43</w:t>
            </w:r>
          </w:p>
        </w:tc>
        <w:tc>
          <w:tcPr>
            <w:tcW w:w="1710" w:type="dxa"/>
            <w:tcPrChange w:id="744" w:author="am maz" w:date="2020-08-27T08:49:00Z">
              <w:tcPr>
                <w:tcW w:w="1710" w:type="dxa"/>
              </w:tcPr>
            </w:tcPrChange>
          </w:tcPr>
          <w:p w14:paraId="718AABC3" w14:textId="77777777" w:rsidR="00413E17" w:rsidRDefault="00413E17" w:rsidP="00715654">
            <w:r>
              <w:t>GND</w:t>
            </w:r>
          </w:p>
        </w:tc>
        <w:tc>
          <w:tcPr>
            <w:tcW w:w="1710" w:type="dxa"/>
            <w:tcPrChange w:id="745" w:author="am maz" w:date="2020-08-27T08:49:00Z">
              <w:tcPr>
                <w:tcW w:w="1710" w:type="dxa"/>
              </w:tcPr>
            </w:tcPrChange>
          </w:tcPr>
          <w:p w14:paraId="718AABC4" w14:textId="77777777" w:rsidR="00413E17" w:rsidRDefault="00413E17" w:rsidP="00715654">
            <w:r>
              <w:t>44</w:t>
            </w:r>
          </w:p>
        </w:tc>
        <w:tc>
          <w:tcPr>
            <w:tcW w:w="1710" w:type="dxa"/>
            <w:tcPrChange w:id="746" w:author="am maz" w:date="2020-08-27T08:49:00Z">
              <w:tcPr>
                <w:tcW w:w="1710" w:type="dxa"/>
              </w:tcPr>
            </w:tcPrChange>
          </w:tcPr>
          <w:p w14:paraId="718AABC5" w14:textId="77777777" w:rsidR="00413E17" w:rsidRDefault="00413E17" w:rsidP="00715654">
            <w:r>
              <w:t>NC</w:t>
            </w:r>
          </w:p>
        </w:tc>
      </w:tr>
      <w:tr w:rsidR="00413E17" w14:paraId="718AABCB" w14:textId="77777777" w:rsidTr="00715654">
        <w:trPr>
          <w:jc w:val="center"/>
          <w:trPrChange w:id="747" w:author="am maz" w:date="2020-08-27T08:49:00Z">
            <w:trPr>
              <w:jc w:val="center"/>
            </w:trPr>
          </w:trPrChange>
        </w:trPr>
        <w:tc>
          <w:tcPr>
            <w:tcW w:w="1008" w:type="dxa"/>
            <w:tcPrChange w:id="748" w:author="am maz" w:date="2020-08-27T08:49:00Z">
              <w:tcPr>
                <w:tcW w:w="1008" w:type="dxa"/>
              </w:tcPr>
            </w:tcPrChange>
          </w:tcPr>
          <w:p w14:paraId="718AABC7" w14:textId="77777777" w:rsidR="00413E17" w:rsidRDefault="00413E17" w:rsidP="00715654">
            <w:r>
              <w:t>45</w:t>
            </w:r>
          </w:p>
        </w:tc>
        <w:tc>
          <w:tcPr>
            <w:tcW w:w="1710" w:type="dxa"/>
            <w:tcPrChange w:id="749" w:author="am maz" w:date="2020-08-27T08:49:00Z">
              <w:tcPr>
                <w:tcW w:w="1710" w:type="dxa"/>
              </w:tcPr>
            </w:tcPrChange>
          </w:tcPr>
          <w:p w14:paraId="718AABC8" w14:textId="77777777" w:rsidR="00413E17" w:rsidRDefault="00413E17" w:rsidP="00715654">
            <w:r>
              <w:t>NC</w:t>
            </w:r>
          </w:p>
        </w:tc>
        <w:tc>
          <w:tcPr>
            <w:tcW w:w="1710" w:type="dxa"/>
            <w:tcPrChange w:id="750" w:author="am maz" w:date="2020-08-27T08:49:00Z">
              <w:tcPr>
                <w:tcW w:w="1710" w:type="dxa"/>
              </w:tcPr>
            </w:tcPrChange>
          </w:tcPr>
          <w:p w14:paraId="718AABC9" w14:textId="77777777" w:rsidR="00413E17" w:rsidRDefault="00413E17" w:rsidP="00715654">
            <w:r>
              <w:t>46</w:t>
            </w:r>
          </w:p>
        </w:tc>
        <w:tc>
          <w:tcPr>
            <w:tcW w:w="1710" w:type="dxa"/>
            <w:tcPrChange w:id="751" w:author="am maz" w:date="2020-08-27T08:49:00Z">
              <w:tcPr>
                <w:tcW w:w="1710" w:type="dxa"/>
              </w:tcPr>
            </w:tcPrChange>
          </w:tcPr>
          <w:p w14:paraId="718AABCA" w14:textId="77777777" w:rsidR="00413E17" w:rsidRDefault="00413E17" w:rsidP="00715654">
            <w:r>
              <w:t>NC</w:t>
            </w:r>
          </w:p>
        </w:tc>
      </w:tr>
      <w:tr w:rsidR="00413E17" w14:paraId="718AABD0" w14:textId="77777777" w:rsidTr="00715654">
        <w:trPr>
          <w:jc w:val="center"/>
          <w:trPrChange w:id="752" w:author="am maz" w:date="2020-08-27T08:49:00Z">
            <w:trPr>
              <w:jc w:val="center"/>
            </w:trPr>
          </w:trPrChange>
        </w:trPr>
        <w:tc>
          <w:tcPr>
            <w:tcW w:w="1008" w:type="dxa"/>
            <w:tcPrChange w:id="753" w:author="am maz" w:date="2020-08-27T08:49:00Z">
              <w:tcPr>
                <w:tcW w:w="1008" w:type="dxa"/>
              </w:tcPr>
            </w:tcPrChange>
          </w:tcPr>
          <w:p w14:paraId="718AABCC" w14:textId="77777777" w:rsidR="00413E17" w:rsidRDefault="00413E17" w:rsidP="00715654">
            <w:r>
              <w:t>47</w:t>
            </w:r>
          </w:p>
        </w:tc>
        <w:tc>
          <w:tcPr>
            <w:tcW w:w="1710" w:type="dxa"/>
            <w:tcPrChange w:id="754" w:author="am maz" w:date="2020-08-27T08:49:00Z">
              <w:tcPr>
                <w:tcW w:w="1710" w:type="dxa"/>
              </w:tcPr>
            </w:tcPrChange>
          </w:tcPr>
          <w:p w14:paraId="718AABCD" w14:textId="77777777" w:rsidR="00413E17" w:rsidRDefault="00413E17" w:rsidP="00715654">
            <w:r>
              <w:t>NC</w:t>
            </w:r>
          </w:p>
        </w:tc>
        <w:tc>
          <w:tcPr>
            <w:tcW w:w="1710" w:type="dxa"/>
            <w:tcPrChange w:id="755" w:author="am maz" w:date="2020-08-27T08:49:00Z">
              <w:tcPr>
                <w:tcW w:w="1710" w:type="dxa"/>
              </w:tcPr>
            </w:tcPrChange>
          </w:tcPr>
          <w:p w14:paraId="718AABCE" w14:textId="77777777" w:rsidR="00413E17" w:rsidRDefault="00413E17" w:rsidP="00715654">
            <w:r>
              <w:t>48</w:t>
            </w:r>
          </w:p>
        </w:tc>
        <w:tc>
          <w:tcPr>
            <w:tcW w:w="1710" w:type="dxa"/>
            <w:tcPrChange w:id="756" w:author="am maz" w:date="2020-08-27T08:49:00Z">
              <w:tcPr>
                <w:tcW w:w="1710" w:type="dxa"/>
              </w:tcPr>
            </w:tcPrChange>
          </w:tcPr>
          <w:p w14:paraId="718AABCF" w14:textId="77777777" w:rsidR="00413E17" w:rsidRDefault="00413E17" w:rsidP="00715654">
            <w:r>
              <w:t>1.5V</w:t>
            </w:r>
          </w:p>
        </w:tc>
      </w:tr>
      <w:tr w:rsidR="00413E17" w14:paraId="718AABD5" w14:textId="77777777" w:rsidTr="00715654">
        <w:trPr>
          <w:jc w:val="center"/>
          <w:trPrChange w:id="757" w:author="am maz" w:date="2020-08-27T08:49:00Z">
            <w:trPr>
              <w:jc w:val="center"/>
            </w:trPr>
          </w:trPrChange>
        </w:trPr>
        <w:tc>
          <w:tcPr>
            <w:tcW w:w="1008" w:type="dxa"/>
            <w:tcPrChange w:id="758" w:author="am maz" w:date="2020-08-27T08:49:00Z">
              <w:tcPr>
                <w:tcW w:w="1008" w:type="dxa"/>
              </w:tcPr>
            </w:tcPrChange>
          </w:tcPr>
          <w:p w14:paraId="718AABD1" w14:textId="77777777" w:rsidR="00413E17" w:rsidRDefault="00413E17" w:rsidP="00715654">
            <w:r>
              <w:t>49</w:t>
            </w:r>
          </w:p>
        </w:tc>
        <w:tc>
          <w:tcPr>
            <w:tcW w:w="1710" w:type="dxa"/>
            <w:tcPrChange w:id="759" w:author="am maz" w:date="2020-08-27T08:49:00Z">
              <w:tcPr>
                <w:tcW w:w="1710" w:type="dxa"/>
              </w:tcPr>
            </w:tcPrChange>
          </w:tcPr>
          <w:p w14:paraId="718AABD2" w14:textId="77777777" w:rsidR="00413E17" w:rsidRDefault="00413E17" w:rsidP="00715654">
            <w:r>
              <w:t>NC</w:t>
            </w:r>
          </w:p>
        </w:tc>
        <w:tc>
          <w:tcPr>
            <w:tcW w:w="1710" w:type="dxa"/>
            <w:tcPrChange w:id="760" w:author="am maz" w:date="2020-08-27T08:49:00Z">
              <w:tcPr>
                <w:tcW w:w="1710" w:type="dxa"/>
              </w:tcPr>
            </w:tcPrChange>
          </w:tcPr>
          <w:p w14:paraId="718AABD3" w14:textId="77777777" w:rsidR="00413E17" w:rsidRDefault="00413E17" w:rsidP="00715654">
            <w:r>
              <w:t>50</w:t>
            </w:r>
          </w:p>
        </w:tc>
        <w:tc>
          <w:tcPr>
            <w:tcW w:w="1710" w:type="dxa"/>
            <w:tcPrChange w:id="761" w:author="am maz" w:date="2020-08-27T08:49:00Z">
              <w:tcPr>
                <w:tcW w:w="1710" w:type="dxa"/>
              </w:tcPr>
            </w:tcPrChange>
          </w:tcPr>
          <w:p w14:paraId="718AABD4" w14:textId="77777777" w:rsidR="00413E17" w:rsidRDefault="00413E17" w:rsidP="00715654">
            <w:r>
              <w:t>GND</w:t>
            </w:r>
          </w:p>
        </w:tc>
      </w:tr>
      <w:tr w:rsidR="00413E17" w14:paraId="718AABDA" w14:textId="77777777" w:rsidTr="00715654">
        <w:trPr>
          <w:jc w:val="center"/>
          <w:trPrChange w:id="762" w:author="am maz" w:date="2020-08-27T08:49:00Z">
            <w:trPr>
              <w:jc w:val="center"/>
            </w:trPr>
          </w:trPrChange>
        </w:trPr>
        <w:tc>
          <w:tcPr>
            <w:tcW w:w="1008" w:type="dxa"/>
            <w:tcPrChange w:id="763" w:author="am maz" w:date="2020-08-27T08:49:00Z">
              <w:tcPr>
                <w:tcW w:w="1008" w:type="dxa"/>
              </w:tcPr>
            </w:tcPrChange>
          </w:tcPr>
          <w:p w14:paraId="718AABD6" w14:textId="77777777" w:rsidR="00413E17" w:rsidRDefault="00413E17" w:rsidP="00715654">
            <w:r>
              <w:t>51</w:t>
            </w:r>
          </w:p>
        </w:tc>
        <w:tc>
          <w:tcPr>
            <w:tcW w:w="1710" w:type="dxa"/>
            <w:tcPrChange w:id="764" w:author="am maz" w:date="2020-08-27T08:49:00Z">
              <w:tcPr>
                <w:tcW w:w="1710" w:type="dxa"/>
              </w:tcPr>
            </w:tcPrChange>
          </w:tcPr>
          <w:p w14:paraId="718AABD7" w14:textId="77777777" w:rsidR="00413E17" w:rsidRDefault="00413E17" w:rsidP="00715654">
            <w:r>
              <w:t>NC</w:t>
            </w:r>
          </w:p>
        </w:tc>
        <w:tc>
          <w:tcPr>
            <w:tcW w:w="1710" w:type="dxa"/>
            <w:tcPrChange w:id="765" w:author="am maz" w:date="2020-08-27T08:49:00Z">
              <w:tcPr>
                <w:tcW w:w="1710" w:type="dxa"/>
              </w:tcPr>
            </w:tcPrChange>
          </w:tcPr>
          <w:p w14:paraId="718AABD8" w14:textId="77777777" w:rsidR="00413E17" w:rsidRDefault="00413E17" w:rsidP="00715654">
            <w:r>
              <w:t>52</w:t>
            </w:r>
          </w:p>
        </w:tc>
        <w:tc>
          <w:tcPr>
            <w:tcW w:w="1710" w:type="dxa"/>
            <w:tcPrChange w:id="766" w:author="am maz" w:date="2020-08-27T08:49:00Z">
              <w:tcPr>
                <w:tcW w:w="1710" w:type="dxa"/>
              </w:tcPr>
            </w:tcPrChange>
          </w:tcPr>
          <w:p w14:paraId="718AABD9" w14:textId="77777777" w:rsidR="00413E17" w:rsidRDefault="00413E17" w:rsidP="00715654">
            <w:r>
              <w:t>3.3V</w:t>
            </w:r>
          </w:p>
        </w:tc>
      </w:tr>
    </w:tbl>
    <w:p w14:paraId="718AABDB" w14:textId="77777777" w:rsidR="00413E17" w:rsidRDefault="00413E17" w:rsidP="00413E17">
      <w:pPr>
        <w:pStyle w:val="Caption"/>
        <w:jc w:val="center"/>
      </w:pPr>
    </w:p>
    <w:p w14:paraId="718AABDC" w14:textId="77777777" w:rsidR="00413E17" w:rsidRDefault="00413E17" w:rsidP="00413E17">
      <w:pPr>
        <w:pStyle w:val="Caption"/>
      </w:pPr>
      <w:r>
        <w:t>NC: No Connection to the board</w:t>
      </w:r>
    </w:p>
    <w:p w14:paraId="718AABDD" w14:textId="2AA8646C" w:rsidR="00413E17" w:rsidRDefault="00413E17" w:rsidP="00413E17">
      <w:pPr>
        <w:pStyle w:val="Caption"/>
        <w:jc w:val="center"/>
        <w:rPr>
          <w:sz w:val="20"/>
        </w:rPr>
      </w:pPr>
      <w:bookmarkStart w:id="767" w:name="_Toc45274784"/>
      <w:r>
        <w:t xml:space="preserve">Table </w:t>
      </w:r>
      <w:r>
        <w:fldChar w:fldCharType="begin"/>
      </w:r>
      <w:r>
        <w:instrText xml:space="preserve"> STYLEREF 1 \s </w:instrText>
      </w:r>
      <w:r>
        <w:fldChar w:fldCharType="separate"/>
      </w:r>
      <w:r w:rsidR="004B0F12">
        <w:rPr>
          <w:noProof/>
        </w:rPr>
        <w:t>2</w:t>
      </w:r>
      <w:r>
        <w:fldChar w:fldCharType="end"/>
      </w:r>
      <w:r>
        <w:t>.</w:t>
      </w:r>
      <w:r>
        <w:fldChar w:fldCharType="begin"/>
      </w:r>
      <w:r>
        <w:instrText xml:space="preserve"> SEQ Table \* ARABIC \s 1 </w:instrText>
      </w:r>
      <w:r>
        <w:fldChar w:fldCharType="separate"/>
      </w:r>
      <w:r w:rsidR="004B0F12">
        <w:rPr>
          <w:noProof/>
        </w:rPr>
        <w:t>2</w:t>
      </w:r>
      <w:r>
        <w:fldChar w:fldCharType="end"/>
      </w:r>
      <w:r>
        <w:t xml:space="preserve">: </w:t>
      </w:r>
      <w:proofErr w:type="spellStart"/>
      <w:proofErr w:type="gramStart"/>
      <w:r>
        <w:t>PCIepress</w:t>
      </w:r>
      <w:proofErr w:type="spellEnd"/>
      <w:r>
        <w:t xml:space="preserve">  Connections</w:t>
      </w:r>
      <w:bookmarkEnd w:id="767"/>
      <w:proofErr w:type="gramEnd"/>
      <w:r>
        <w:t xml:space="preserve"> </w:t>
      </w:r>
    </w:p>
    <w:p w14:paraId="718AABDE" w14:textId="77777777" w:rsidR="00413E17" w:rsidRDefault="00413E17" w:rsidP="00413E17"/>
    <w:p w14:paraId="718AABDF" w14:textId="77777777" w:rsidR="00413E17" w:rsidRPr="003A55C5" w:rsidRDefault="00413E17" w:rsidP="00413E17">
      <w:pPr>
        <w:pStyle w:val="bulletnospace"/>
        <w:numPr>
          <w:ilvl w:val="0"/>
          <w:numId w:val="0"/>
        </w:numPr>
      </w:pPr>
    </w:p>
    <w:p w14:paraId="718AABE0" w14:textId="77777777" w:rsidR="00326C50" w:rsidRDefault="00326C50" w:rsidP="00413E17"/>
    <w:sectPr w:rsidR="00326C50">
      <w:pgSz w:w="12240" w:h="15840"/>
      <w:pgMar w:top="1440" w:right="994" w:bottom="1440" w:left="1440" w:header="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14026" w14:textId="77777777" w:rsidR="003B6A30" w:rsidRDefault="003B6A30">
      <w:r>
        <w:separator/>
      </w:r>
    </w:p>
  </w:endnote>
  <w:endnote w:type="continuationSeparator" w:id="0">
    <w:p w14:paraId="2B250E9C" w14:textId="77777777" w:rsidR="003B6A30" w:rsidRDefault="003B6A30">
      <w:r>
        <w:continuationSeparator/>
      </w:r>
    </w:p>
  </w:endnote>
  <w:endnote w:type="continuationNotice" w:id="1">
    <w:p w14:paraId="00687BE9" w14:textId="77777777" w:rsidR="003B6A30" w:rsidRDefault="003B6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vantGarde">
    <w:altName w:val="Calibri"/>
    <w:panose1 w:val="00000000000000000000"/>
    <w:charset w:val="00"/>
    <w:family w:val="swiss"/>
    <w:notTrueType/>
    <w:pitch w:val="default"/>
    <w:sig w:usb0="00000003" w:usb1="00000000" w:usb2="00000000" w:usb3="00000000" w:csb0="00000001" w:csb1="00000000"/>
  </w:font>
  <w:font w:name="Optima">
    <w:altName w:val="Times New Roman"/>
    <w:panose1 w:val="00000000000000000000"/>
    <w:charset w:val="00"/>
    <w:family w:val="auto"/>
    <w:notTrueType/>
    <w:pitch w:val="variable"/>
    <w:sig w:usb0="00000003" w:usb1="00000000" w:usb2="00000000" w:usb3="00000000" w:csb0="00000001" w:csb1="00000000"/>
  </w:font>
  <w:font w:name="Futura-CondensedBold">
    <w:altName w:val="Century Gothic"/>
    <w:panose1 w:val="00000000000000000000"/>
    <w:charset w:val="00"/>
    <w:family w:val="swiss"/>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AABEA" w14:textId="77777777" w:rsidR="00420FFA" w:rsidRDefault="00420F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18AABEB" w14:textId="77777777" w:rsidR="00420FFA" w:rsidRDefault="00420F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AABEC" w14:textId="77777777" w:rsidR="00420FFA" w:rsidRDefault="00420F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18AABED" w14:textId="77777777" w:rsidR="00420FFA" w:rsidRDefault="00420FFA">
    <w:pPr>
      <w:pStyle w:val="Footer"/>
      <w:rPr>
        <w:rStyle w:val="PageNumber"/>
      </w:rPr>
    </w:pPr>
    <w:r>
      <w:rPr>
        <w:rStyle w:val="PageNumber"/>
        <w:b/>
      </w:rPr>
      <w:t>ALPHI TECHNOLOGY CORP.</w:t>
    </w:r>
    <w:r>
      <w:rPr>
        <w:rStyle w:val="PageNumber"/>
      </w:rPr>
      <w:tab/>
    </w:r>
    <w:r>
      <w:rPr>
        <w:rStyle w:val="PageNumber"/>
      </w:rPr>
      <w:tab/>
      <w:t>REV 1.8</w:t>
    </w:r>
  </w:p>
  <w:p w14:paraId="718AABEE" w14:textId="77777777" w:rsidR="00420FFA" w:rsidRDefault="00420FFA">
    <w:pPr>
      <w:pStyle w:val="Footer"/>
    </w:pPr>
    <w:r>
      <w:rPr>
        <w:rStyle w:val="PageNumber"/>
        <w:sz w:val="20"/>
      </w:rPr>
      <w:t>Copyright Alphi Technology Corporation ,1997</w:t>
    </w:r>
    <w:r>
      <w:rPr>
        <w:rStyle w:val="PageNumber"/>
        <w:sz w:val="20"/>
      </w:rPr>
      <w:tab/>
    </w:r>
  </w:p>
  <w:p w14:paraId="718AABEF" w14:textId="77777777" w:rsidR="00420FFA" w:rsidRDefault="00420FFA">
    <w:pPr>
      <w:pStyle w:val="Footer"/>
    </w:pP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AABF2" w14:textId="77777777" w:rsidR="00420FFA" w:rsidRDefault="00420F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718AABF3" w14:textId="77777777" w:rsidR="00420FFA" w:rsidRDefault="00420FF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AABF4" w14:textId="77777777" w:rsidR="00420FFA" w:rsidRDefault="00420FFA">
    <w:pPr>
      <w:pStyle w:val="Footer"/>
      <w:rPr>
        <w:rStyle w:val="PageNumber"/>
      </w:rPr>
    </w:pPr>
    <w:r>
      <w:rPr>
        <w:rStyle w:val="PageNumber"/>
        <w:b/>
      </w:rPr>
      <w:t>ALPHI TECHNOLOGY CORP.</w:t>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r>
      <w:rPr>
        <w:rStyle w:val="PageNumber"/>
      </w:rPr>
      <w:t xml:space="preserve"> </w:t>
    </w:r>
    <w:r>
      <w:rPr>
        <w:rStyle w:val="PageNumber"/>
      </w:rPr>
      <w:tab/>
      <w:t>REV 1.0</w:t>
    </w:r>
  </w:p>
  <w:p w14:paraId="718AABF5" w14:textId="65C7246E" w:rsidR="00420FFA" w:rsidRDefault="00420FFA">
    <w:pPr>
      <w:pStyle w:val="Footer"/>
      <w:rPr>
        <w:rStyle w:val="PageNumber"/>
      </w:rPr>
    </w:pPr>
    <w:r>
      <w:rPr>
        <w:rStyle w:val="PageNumber"/>
        <w:sz w:val="20"/>
      </w:rPr>
      <w:t xml:space="preserve">Part Number: </w:t>
    </w:r>
    <w:r>
      <w:rPr>
        <w:rStyle w:val="PageNumber"/>
        <w:sz w:val="20"/>
      </w:rPr>
      <w:fldChar w:fldCharType="begin"/>
    </w:r>
    <w:r>
      <w:rPr>
        <w:rStyle w:val="PageNumber"/>
        <w:sz w:val="20"/>
      </w:rPr>
      <w:instrText xml:space="preserve"> SUBJECT  \* MERGEFORMAT </w:instrText>
    </w:r>
    <w:r>
      <w:rPr>
        <w:rStyle w:val="PageNumber"/>
        <w:sz w:val="20"/>
      </w:rPr>
      <w:fldChar w:fldCharType="end"/>
    </w:r>
    <w:r>
      <w:rPr>
        <w:rStyle w:val="PageNumber"/>
        <w:sz w:val="20"/>
      </w:rPr>
      <w:t xml:space="preserve"> </w:t>
    </w:r>
    <w:r>
      <w:rPr>
        <w:rStyle w:val="PageNumber"/>
        <w:sz w:val="20"/>
      </w:rPr>
      <w:tab/>
      <w:t>928-10-000-4000    Copyright ALPHI Technology Corporation,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F444F" w14:textId="77777777" w:rsidR="003B6A30" w:rsidRDefault="003B6A30">
      <w:r>
        <w:separator/>
      </w:r>
    </w:p>
  </w:footnote>
  <w:footnote w:type="continuationSeparator" w:id="0">
    <w:p w14:paraId="1BD0CCC5" w14:textId="77777777" w:rsidR="003B6A30" w:rsidRDefault="003B6A30">
      <w:r>
        <w:continuationSeparator/>
      </w:r>
    </w:p>
  </w:footnote>
  <w:footnote w:type="continuationNotice" w:id="1">
    <w:p w14:paraId="7404C383" w14:textId="77777777" w:rsidR="003B6A30" w:rsidRDefault="003B6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AABE8" w14:textId="77777777" w:rsidR="00420FFA" w:rsidRDefault="00420FFA">
    <w:pPr>
      <w:pStyle w:val="Header"/>
      <w:jc w:val="center"/>
    </w:pPr>
    <w:r>
      <w:t xml:space="preserve">VDSP31 SERVO CONTROLLER </w:t>
    </w:r>
  </w:p>
  <w:p w14:paraId="718AABE9" w14:textId="77777777" w:rsidR="00420FFA" w:rsidRDefault="00420F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AABF0" w14:textId="77777777" w:rsidR="00420FFA" w:rsidRDefault="00420FFA">
    <w:pPr>
      <w:pStyle w:val="Header"/>
    </w:pPr>
  </w:p>
  <w:p w14:paraId="718AABF1" w14:textId="77777777" w:rsidR="00420FFA" w:rsidRDefault="00420FFA">
    <w:pPr>
      <w:pStyle w:val="Header"/>
      <w:jc w:val="center"/>
      <w:rPr>
        <w:b/>
        <w:i/>
      </w:rPr>
    </w:pPr>
    <w:r>
      <w:t xml:space="preserve">PCIe-Mini-Synchro </w:t>
    </w:r>
    <w:r>
      <w:rPr>
        <w:b/>
        <w:i/>
      </w:rPr>
      <w:t>REFERENCE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A430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1F41B1D"/>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1F012995"/>
    <w:multiLevelType w:val="singleLevel"/>
    <w:tmpl w:val="EA7E8914"/>
    <w:lvl w:ilvl="0">
      <w:numFmt w:val="bullet"/>
      <w:pStyle w:val="bulletnospace"/>
      <w:lvlText w:val="-"/>
      <w:lvlJc w:val="left"/>
      <w:pPr>
        <w:tabs>
          <w:tab w:val="num" w:pos="360"/>
        </w:tabs>
        <w:ind w:left="360" w:hanging="360"/>
      </w:pPr>
      <w:rPr>
        <w:rFonts w:ascii="Times New Roman" w:hAnsi="Times New Roman" w:hint="default"/>
      </w:rPr>
    </w:lvl>
  </w:abstractNum>
  <w:abstractNum w:abstractNumId="5" w15:restartNumberingAfterBreak="0">
    <w:nsid w:val="29F71F8B"/>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FB44C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FB855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301F5784"/>
    <w:multiLevelType w:val="multilevel"/>
    <w:tmpl w:val="504842A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710"/>
        </w:tabs>
        <w:ind w:left="171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0C82A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3032595"/>
    <w:multiLevelType w:val="hybridMultilevel"/>
    <w:tmpl w:val="51964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C3892"/>
    <w:multiLevelType w:val="hybridMultilevel"/>
    <w:tmpl w:val="DCAE7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811F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A0B4F4D"/>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A2651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C0F163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4C8D7B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4D9515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56030BD8"/>
    <w:multiLevelType w:val="multilevel"/>
    <w:tmpl w:val="63343EF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84D463F"/>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E791A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CA258D"/>
    <w:multiLevelType w:val="multilevel"/>
    <w:tmpl w:val="63343EF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72F209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8D057E"/>
    <w:multiLevelType w:val="multilevel"/>
    <w:tmpl w:val="63343EF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76171C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390881"/>
    <w:multiLevelType w:val="multilevel"/>
    <w:tmpl w:val="BB0C35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
  </w:num>
  <w:num w:numId="3">
    <w:abstractNumId w:val="0"/>
  </w:num>
  <w:num w:numId="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4"/>
  </w:num>
  <w:num w:numId="6">
    <w:abstractNumId w:val="25"/>
  </w:num>
  <w:num w:numId="7">
    <w:abstractNumId w:val="2"/>
  </w:num>
  <w:num w:numId="8">
    <w:abstractNumId w:val="6"/>
  </w:num>
  <w:num w:numId="9">
    <w:abstractNumId w:val="9"/>
  </w:num>
  <w:num w:numId="10">
    <w:abstractNumId w:val="12"/>
  </w:num>
  <w:num w:numId="11">
    <w:abstractNumId w:val="16"/>
  </w:num>
  <w:num w:numId="12">
    <w:abstractNumId w:val="7"/>
  </w:num>
  <w:num w:numId="13">
    <w:abstractNumId w:val="3"/>
  </w:num>
  <w:num w:numId="14">
    <w:abstractNumId w:val="17"/>
  </w:num>
  <w:num w:numId="15">
    <w:abstractNumId w:val="15"/>
  </w:num>
  <w:num w:numId="16">
    <w:abstractNumId w:val="19"/>
  </w:num>
  <w:num w:numId="17">
    <w:abstractNumId w:val="23"/>
  </w:num>
  <w:num w:numId="18">
    <w:abstractNumId w:val="18"/>
  </w:num>
  <w:num w:numId="19">
    <w:abstractNumId w:val="21"/>
  </w:num>
  <w:num w:numId="20">
    <w:abstractNumId w:val="5"/>
  </w:num>
  <w:num w:numId="21">
    <w:abstractNumId w:val="13"/>
  </w:num>
  <w:num w:numId="22">
    <w:abstractNumId w:val="20"/>
  </w:num>
  <w:num w:numId="23">
    <w:abstractNumId w:val="22"/>
  </w:num>
  <w:num w:numId="24">
    <w:abstractNumId w:val="8"/>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10"/>
  </w:num>
  <w:num w:numId="2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hilippe Faucon">
    <w15:presenceInfo w15:providerId="Windows Live" w15:userId="893a40b0eee953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onsecutiveHyphenLimit w:val="28257"/>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B77"/>
    <w:rsid w:val="00012AFD"/>
    <w:rsid w:val="000172A5"/>
    <w:rsid w:val="00017C84"/>
    <w:rsid w:val="000266B9"/>
    <w:rsid w:val="00031F2D"/>
    <w:rsid w:val="00076942"/>
    <w:rsid w:val="000953AC"/>
    <w:rsid w:val="000A221A"/>
    <w:rsid w:val="000C5E0F"/>
    <w:rsid w:val="000D44F5"/>
    <w:rsid w:val="000F7A44"/>
    <w:rsid w:val="001633B5"/>
    <w:rsid w:val="00187E7C"/>
    <w:rsid w:val="001910F0"/>
    <w:rsid w:val="001B3E0B"/>
    <w:rsid w:val="001B5409"/>
    <w:rsid w:val="001B56AD"/>
    <w:rsid w:val="001C0872"/>
    <w:rsid w:val="001C0B47"/>
    <w:rsid w:val="001C25C1"/>
    <w:rsid w:val="001D0C02"/>
    <w:rsid w:val="001D7559"/>
    <w:rsid w:val="001D794C"/>
    <w:rsid w:val="001E2344"/>
    <w:rsid w:val="0020452C"/>
    <w:rsid w:val="00214DB5"/>
    <w:rsid w:val="00220217"/>
    <w:rsid w:val="002231A8"/>
    <w:rsid w:val="0023633E"/>
    <w:rsid w:val="00275D0A"/>
    <w:rsid w:val="002A4BA1"/>
    <w:rsid w:val="002B4219"/>
    <w:rsid w:val="002C6CC8"/>
    <w:rsid w:val="00326AB1"/>
    <w:rsid w:val="00326C50"/>
    <w:rsid w:val="00361180"/>
    <w:rsid w:val="003642E2"/>
    <w:rsid w:val="00372D56"/>
    <w:rsid w:val="00375801"/>
    <w:rsid w:val="0037746E"/>
    <w:rsid w:val="003B41B8"/>
    <w:rsid w:val="003B6A30"/>
    <w:rsid w:val="004079E8"/>
    <w:rsid w:val="00413E17"/>
    <w:rsid w:val="0041413F"/>
    <w:rsid w:val="00420FFA"/>
    <w:rsid w:val="004653B5"/>
    <w:rsid w:val="0047243D"/>
    <w:rsid w:val="00486146"/>
    <w:rsid w:val="004B0F12"/>
    <w:rsid w:val="004B4B17"/>
    <w:rsid w:val="004B79D9"/>
    <w:rsid w:val="004D6512"/>
    <w:rsid w:val="004D6F1C"/>
    <w:rsid w:val="004D744F"/>
    <w:rsid w:val="004E52AF"/>
    <w:rsid w:val="00560869"/>
    <w:rsid w:val="0056128C"/>
    <w:rsid w:val="005864D8"/>
    <w:rsid w:val="00591A8F"/>
    <w:rsid w:val="005A6767"/>
    <w:rsid w:val="005A744A"/>
    <w:rsid w:val="005C0872"/>
    <w:rsid w:val="005F3967"/>
    <w:rsid w:val="006073DE"/>
    <w:rsid w:val="00637320"/>
    <w:rsid w:val="00645AC3"/>
    <w:rsid w:val="00671539"/>
    <w:rsid w:val="00674828"/>
    <w:rsid w:val="0070457E"/>
    <w:rsid w:val="00715654"/>
    <w:rsid w:val="00721CC3"/>
    <w:rsid w:val="00745D05"/>
    <w:rsid w:val="00754DD6"/>
    <w:rsid w:val="0077419A"/>
    <w:rsid w:val="00781980"/>
    <w:rsid w:val="007A6E9F"/>
    <w:rsid w:val="007D7A8C"/>
    <w:rsid w:val="007E0B77"/>
    <w:rsid w:val="0081011E"/>
    <w:rsid w:val="008364B1"/>
    <w:rsid w:val="008967D2"/>
    <w:rsid w:val="008A5385"/>
    <w:rsid w:val="008D1239"/>
    <w:rsid w:val="008E0C63"/>
    <w:rsid w:val="008E2681"/>
    <w:rsid w:val="009220BE"/>
    <w:rsid w:val="00941B52"/>
    <w:rsid w:val="00955334"/>
    <w:rsid w:val="00957641"/>
    <w:rsid w:val="00980B6B"/>
    <w:rsid w:val="00982520"/>
    <w:rsid w:val="00986257"/>
    <w:rsid w:val="009A1B53"/>
    <w:rsid w:val="009A38B6"/>
    <w:rsid w:val="009A3CC8"/>
    <w:rsid w:val="009C51D1"/>
    <w:rsid w:val="00A00A8E"/>
    <w:rsid w:val="00A01553"/>
    <w:rsid w:val="00A12FE9"/>
    <w:rsid w:val="00A651B0"/>
    <w:rsid w:val="00A96321"/>
    <w:rsid w:val="00AC363E"/>
    <w:rsid w:val="00AD45BB"/>
    <w:rsid w:val="00AE4FCB"/>
    <w:rsid w:val="00AF6042"/>
    <w:rsid w:val="00B12EE5"/>
    <w:rsid w:val="00B15E83"/>
    <w:rsid w:val="00B26656"/>
    <w:rsid w:val="00B33D51"/>
    <w:rsid w:val="00B44262"/>
    <w:rsid w:val="00B51327"/>
    <w:rsid w:val="00B56F15"/>
    <w:rsid w:val="00B62367"/>
    <w:rsid w:val="00B63156"/>
    <w:rsid w:val="00B73905"/>
    <w:rsid w:val="00B8260B"/>
    <w:rsid w:val="00B95E22"/>
    <w:rsid w:val="00BB2918"/>
    <w:rsid w:val="00BB7430"/>
    <w:rsid w:val="00BC1E2E"/>
    <w:rsid w:val="00BD6CB5"/>
    <w:rsid w:val="00C10577"/>
    <w:rsid w:val="00C27D99"/>
    <w:rsid w:val="00C332B2"/>
    <w:rsid w:val="00C3608B"/>
    <w:rsid w:val="00C3725E"/>
    <w:rsid w:val="00C51F72"/>
    <w:rsid w:val="00C84809"/>
    <w:rsid w:val="00CB15DB"/>
    <w:rsid w:val="00CB1E09"/>
    <w:rsid w:val="00CB6537"/>
    <w:rsid w:val="00CC797A"/>
    <w:rsid w:val="00CD6328"/>
    <w:rsid w:val="00CE6FED"/>
    <w:rsid w:val="00CF1B3B"/>
    <w:rsid w:val="00D220B1"/>
    <w:rsid w:val="00D26AE0"/>
    <w:rsid w:val="00D520AA"/>
    <w:rsid w:val="00D726D9"/>
    <w:rsid w:val="00D74B58"/>
    <w:rsid w:val="00DA1EF8"/>
    <w:rsid w:val="00DA30D4"/>
    <w:rsid w:val="00DD7800"/>
    <w:rsid w:val="00DE0A8C"/>
    <w:rsid w:val="00E02CC6"/>
    <w:rsid w:val="00E23C22"/>
    <w:rsid w:val="00E562DE"/>
    <w:rsid w:val="00E861CD"/>
    <w:rsid w:val="00E9063F"/>
    <w:rsid w:val="00EC50A3"/>
    <w:rsid w:val="00EE667F"/>
    <w:rsid w:val="00F12359"/>
    <w:rsid w:val="00F3130F"/>
    <w:rsid w:val="00F5670C"/>
    <w:rsid w:val="00F83662"/>
    <w:rsid w:val="00F873DF"/>
    <w:rsid w:val="00F93978"/>
    <w:rsid w:val="00FA2764"/>
    <w:rsid w:val="00FC0186"/>
    <w:rsid w:val="00FC1A2E"/>
    <w:rsid w:val="00FC2796"/>
    <w:rsid w:val="00FD50F3"/>
    <w:rsid w:val="00FE1A0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8AA882"/>
  <w15:chartTrackingRefBased/>
  <w15:docId w15:val="{0EDB78A4-91C0-422B-BC2C-50A00C2A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G Times (W1)" w:eastAsia="Times New Roman" w:hAnsi="CG Times (W1)" w:cs="Times New Roman"/>
        <w:lang w:val="fr-FR"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en-US" w:eastAsia="en-US"/>
    </w:rPr>
  </w:style>
  <w:style w:type="paragraph" w:styleId="Heading1">
    <w:name w:val="heading 1"/>
    <w:basedOn w:val="Normal"/>
    <w:next w:val="Normal"/>
    <w:qFormat/>
    <w:pPr>
      <w:keepNext/>
      <w:numPr>
        <w:numId w:val="13"/>
      </w:numPr>
      <w:spacing w:before="240" w:after="60"/>
      <w:outlineLvl w:val="0"/>
      <w:pPrChange w:id="0" w:author="Philippe Faucon" w:date="2020-08-27T08:49:00Z">
        <w:pPr>
          <w:keepNext/>
          <w:numPr>
            <w:numId w:val="13"/>
          </w:numPr>
          <w:tabs>
            <w:tab w:val="num" w:pos="432"/>
          </w:tabs>
          <w:spacing w:before="240" w:after="60"/>
          <w:ind w:left="432" w:hanging="432"/>
          <w:outlineLvl w:val="0"/>
        </w:pPr>
      </w:pPrChange>
    </w:pPr>
    <w:rPr>
      <w:b/>
      <w:kern w:val="28"/>
      <w:rPrChange w:id="0" w:author="Philippe Faucon" w:date="2020-08-27T08:49:00Z">
        <w:rPr>
          <w:rFonts w:ascii="Arial" w:hAnsi="Arial"/>
          <w:b/>
          <w:kern w:val="28"/>
          <w:sz w:val="24"/>
          <w:lang w:val="en-US" w:eastAsia="en-US" w:bidi="ar-SA"/>
        </w:rPr>
      </w:rPrChange>
    </w:rPr>
  </w:style>
  <w:style w:type="paragraph" w:styleId="Heading2">
    <w:name w:val="heading 2"/>
    <w:basedOn w:val="Normal"/>
    <w:next w:val="Normal"/>
    <w:qFormat/>
    <w:pPr>
      <w:keepNext/>
      <w:numPr>
        <w:ilvl w:val="1"/>
        <w:numId w:val="13"/>
      </w:numPr>
      <w:spacing w:before="240" w:after="60"/>
      <w:outlineLvl w:val="1"/>
    </w:pPr>
    <w:rPr>
      <w:b/>
    </w:rPr>
  </w:style>
  <w:style w:type="paragraph" w:styleId="Heading3">
    <w:name w:val="heading 3"/>
    <w:basedOn w:val="Normal"/>
    <w:next w:val="Normal"/>
    <w:qFormat/>
    <w:pPr>
      <w:keepNext/>
      <w:numPr>
        <w:ilvl w:val="2"/>
        <w:numId w:val="13"/>
      </w:numPr>
      <w:spacing w:before="240" w:after="60"/>
      <w:outlineLvl w:val="2"/>
    </w:pPr>
    <w:rPr>
      <w:b/>
    </w:rPr>
  </w:style>
  <w:style w:type="paragraph" w:styleId="Heading4">
    <w:name w:val="heading 4"/>
    <w:basedOn w:val="Heading3"/>
    <w:next w:val="NormalIndent"/>
    <w:qFormat/>
    <w:pPr>
      <w:keepNext w:val="0"/>
      <w:numPr>
        <w:ilvl w:val="3"/>
      </w:numPr>
      <w:spacing w:before="0" w:after="0"/>
      <w:outlineLvl w:val="3"/>
      <w:pPrChange w:id="1" w:author="Philippe Faucon" w:date="2020-08-27T08:49:00Z">
        <w:pPr>
          <w:numPr>
            <w:ilvl w:val="3"/>
            <w:numId w:val="13"/>
          </w:numPr>
          <w:tabs>
            <w:tab w:val="num" w:pos="864"/>
          </w:tabs>
          <w:ind w:left="864" w:hanging="864"/>
          <w:outlineLvl w:val="3"/>
        </w:pPr>
      </w:pPrChange>
    </w:pPr>
    <w:rPr>
      <w:rPrChange w:id="1" w:author="Philippe Faucon" w:date="2020-08-27T08:49:00Z">
        <w:rPr>
          <w:rFonts w:ascii="Arial" w:hAnsi="Arial"/>
          <w:b/>
          <w:sz w:val="24"/>
          <w:lang w:val="en-US" w:eastAsia="en-US" w:bidi="ar-SA"/>
        </w:rPr>
      </w:rPrChange>
    </w:rPr>
  </w:style>
  <w:style w:type="paragraph" w:styleId="Heading5">
    <w:name w:val="heading 5"/>
    <w:basedOn w:val="Normal"/>
    <w:next w:val="Normal"/>
    <w:qFormat/>
    <w:pPr>
      <w:numPr>
        <w:ilvl w:val="4"/>
        <w:numId w:val="13"/>
      </w:numPr>
      <w:spacing w:before="240" w:after="60"/>
      <w:outlineLvl w:val="4"/>
    </w:pPr>
    <w:rPr>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sz w:val="20"/>
    </w:rPr>
  </w:style>
  <w:style w:type="paragraph" w:styleId="Heading8">
    <w:name w:val="heading 8"/>
    <w:basedOn w:val="Normal"/>
    <w:next w:val="Normal"/>
    <w:qFormat/>
    <w:pPr>
      <w:numPr>
        <w:ilvl w:val="7"/>
        <w:numId w:val="13"/>
      </w:numPr>
      <w:spacing w:before="240" w:after="60"/>
      <w:outlineLvl w:val="7"/>
    </w:pPr>
    <w:rPr>
      <w:i/>
      <w:sz w:val="20"/>
    </w:rPr>
  </w:style>
  <w:style w:type="paragraph" w:styleId="Heading9">
    <w:name w:val="heading 9"/>
    <w:basedOn w:val="Normal"/>
    <w:next w:val="Normal"/>
    <w:qFormat/>
    <w:pPr>
      <w:numPr>
        <w:ilvl w:val="8"/>
        <w:numId w:val="13"/>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TOC1">
    <w:name w:val="toc 1"/>
    <w:basedOn w:val="Normal"/>
    <w:next w:val="Normal"/>
    <w:uiPriority w:val="39"/>
    <w:pPr>
      <w:tabs>
        <w:tab w:val="right" w:pos="9810"/>
      </w:tabs>
      <w:spacing w:before="360" w:after="360"/>
    </w:pPr>
    <w:rPr>
      <w:rFonts w:ascii="Times New Roman" w:hAnsi="Times New Roman"/>
      <w:b/>
      <w:caps/>
      <w:sz w:val="22"/>
      <w:u w:val="single"/>
    </w:rPr>
  </w:style>
  <w:style w:type="paragraph" w:styleId="TOC2">
    <w:name w:val="toc 2"/>
    <w:basedOn w:val="Normal"/>
    <w:next w:val="Normal"/>
    <w:uiPriority w:val="39"/>
    <w:pPr>
      <w:tabs>
        <w:tab w:val="right" w:pos="9810"/>
      </w:tabs>
      <w:ind w:left="240"/>
    </w:pPr>
    <w:rPr>
      <w:rFonts w:ascii="Times New Roman" w:hAnsi="Times New Roman"/>
      <w:b/>
      <w:smallCaps/>
      <w:sz w:val="22"/>
    </w:rPr>
  </w:style>
  <w:style w:type="paragraph" w:styleId="TOC3">
    <w:name w:val="toc 3"/>
    <w:basedOn w:val="Normal"/>
    <w:next w:val="Normal"/>
    <w:uiPriority w:val="39"/>
    <w:pPr>
      <w:tabs>
        <w:tab w:val="right" w:pos="9810"/>
      </w:tabs>
      <w:ind w:left="480"/>
    </w:pPr>
    <w:rPr>
      <w:rFonts w:ascii="Times New Roman" w:hAnsi="Times New Roman"/>
      <w:smallCaps/>
      <w:sz w:val="22"/>
    </w:rPr>
  </w:style>
  <w:style w:type="paragraph" w:styleId="TOC4">
    <w:name w:val="toc 4"/>
    <w:basedOn w:val="Normal"/>
    <w:next w:val="Normal"/>
    <w:semiHidden/>
    <w:pPr>
      <w:tabs>
        <w:tab w:val="right" w:pos="9810"/>
      </w:tabs>
      <w:ind w:left="720"/>
    </w:pPr>
    <w:rPr>
      <w:rFonts w:ascii="Times New Roman" w:hAnsi="Times New Roman"/>
      <w:sz w:val="22"/>
    </w:rPr>
  </w:style>
  <w:style w:type="paragraph" w:styleId="TOC5">
    <w:name w:val="toc 5"/>
    <w:basedOn w:val="Normal"/>
    <w:next w:val="Normal"/>
    <w:semiHidden/>
    <w:pPr>
      <w:tabs>
        <w:tab w:val="right" w:pos="9810"/>
      </w:tabs>
      <w:ind w:left="960"/>
    </w:pPr>
    <w:rPr>
      <w:rFonts w:ascii="Times New Roman" w:hAnsi="Times New Roman"/>
      <w:sz w:val="22"/>
    </w:rPr>
  </w:style>
  <w:style w:type="paragraph" w:styleId="TOC6">
    <w:name w:val="toc 6"/>
    <w:basedOn w:val="Normal"/>
    <w:next w:val="Normal"/>
    <w:semiHidden/>
    <w:pPr>
      <w:tabs>
        <w:tab w:val="right" w:pos="9810"/>
      </w:tabs>
      <w:ind w:left="1200"/>
    </w:pPr>
    <w:rPr>
      <w:rFonts w:ascii="Times New Roman" w:hAnsi="Times New Roman"/>
      <w:sz w:val="22"/>
    </w:rPr>
  </w:style>
  <w:style w:type="paragraph" w:styleId="TOC7">
    <w:name w:val="toc 7"/>
    <w:basedOn w:val="Normal"/>
    <w:next w:val="Normal"/>
    <w:semiHidden/>
    <w:pPr>
      <w:tabs>
        <w:tab w:val="right" w:pos="9810"/>
      </w:tabs>
      <w:ind w:left="1440"/>
    </w:pPr>
    <w:rPr>
      <w:rFonts w:ascii="Times New Roman" w:hAnsi="Times New Roman"/>
      <w:sz w:val="22"/>
    </w:rPr>
  </w:style>
  <w:style w:type="paragraph" w:styleId="TOC8">
    <w:name w:val="toc 8"/>
    <w:basedOn w:val="Normal"/>
    <w:next w:val="Normal"/>
    <w:semiHidden/>
    <w:pPr>
      <w:tabs>
        <w:tab w:val="right" w:pos="9810"/>
      </w:tabs>
      <w:ind w:left="1680"/>
    </w:pPr>
    <w:rPr>
      <w:rFonts w:ascii="Times New Roman" w:hAnsi="Times New Roman"/>
      <w:sz w:val="22"/>
    </w:rPr>
  </w:style>
  <w:style w:type="paragraph" w:styleId="TOC9">
    <w:name w:val="toc 9"/>
    <w:basedOn w:val="Normal"/>
    <w:next w:val="Normal"/>
    <w:semiHidden/>
    <w:pPr>
      <w:tabs>
        <w:tab w:val="right" w:pos="9810"/>
      </w:tabs>
      <w:ind w:left="1920"/>
    </w:pPr>
    <w:rPr>
      <w:rFonts w:ascii="Times New Roman" w:hAnsi="Times New Roman"/>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2">
    <w:name w:val="List 2"/>
    <w:basedOn w:val="Normal"/>
    <w:pPr>
      <w:ind w:left="720" w:hanging="36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List">
    <w:name w:val="List"/>
    <w:basedOn w:val="Normal"/>
    <w:pPr>
      <w:ind w:left="360" w:hanging="360"/>
    </w:pPr>
  </w:style>
  <w:style w:type="paragraph" w:styleId="Caption">
    <w:name w:val="caption"/>
    <w:basedOn w:val="Normal"/>
    <w:next w:val="Normal"/>
    <w:qFormat/>
    <w:pPr>
      <w:spacing w:before="120" w:after="120"/>
    </w:pPr>
    <w:rPr>
      <w:b/>
    </w:rPr>
  </w:style>
  <w:style w:type="paragraph" w:styleId="TableofFigures">
    <w:name w:val="table of figures"/>
    <w:basedOn w:val="Normal"/>
    <w:next w:val="Normal"/>
    <w:uiPriority w:val="99"/>
    <w:rsid w:val="00BC1E2E"/>
    <w:pPr>
      <w:tabs>
        <w:tab w:val="right" w:leader="underscore" w:pos="9810"/>
      </w:tabs>
      <w:ind w:left="400" w:hanging="400"/>
    </w:pPr>
  </w:style>
  <w:style w:type="character" w:styleId="Hyperlink">
    <w:name w:val="Hyperlink"/>
    <w:uiPriority w:val="99"/>
    <w:rPr>
      <w:color w:val="0000FF"/>
      <w:u w:val="single"/>
    </w:rPr>
  </w:style>
  <w:style w:type="paragraph" w:customStyle="1" w:styleId="CODE">
    <w:name w:val="CODE"/>
    <w:basedOn w:val="Heading1"/>
    <w:pPr>
      <w:spacing w:before="0" w:after="0"/>
      <w:outlineLvl w:val="9"/>
      <w:pPrChange w:id="2" w:author="Philippe Faucon" w:date="2020-08-27T08:49:00Z">
        <w:pPr>
          <w:keepNext/>
          <w:numPr>
            <w:numId w:val="13"/>
          </w:numPr>
          <w:tabs>
            <w:tab w:val="num" w:pos="432"/>
          </w:tabs>
          <w:ind w:left="432" w:hanging="432"/>
        </w:pPr>
      </w:pPrChange>
    </w:pPr>
    <w:rPr>
      <w:rFonts w:ascii="Courier New" w:hAnsi="Courier New"/>
      <w:b w:val="0"/>
      <w:noProof/>
      <w:sz w:val="20"/>
      <w:rPrChange w:id="2" w:author="Philippe Faucon" w:date="2020-08-27T08:49:00Z">
        <w:rPr>
          <w:rFonts w:ascii="Courier New" w:hAnsi="Courier New"/>
          <w:noProof/>
          <w:kern w:val="28"/>
          <w:lang w:val="en-US" w:eastAsia="en-US" w:bidi="ar-SA"/>
        </w:rPr>
      </w:rPrChange>
    </w:rPr>
  </w:style>
  <w:style w:type="paragraph" w:customStyle="1" w:styleId="TableHead">
    <w:name w:val="TableHead"/>
    <w:basedOn w:val="normalnospace"/>
    <w:next w:val="Normal"/>
    <w:pPr>
      <w:pBdr>
        <w:top w:val="single" w:sz="4" w:space="1" w:color="808080"/>
        <w:left w:val="single" w:sz="4" w:space="4" w:color="808080"/>
        <w:right w:val="single" w:sz="4" w:space="4" w:color="808080"/>
      </w:pBdr>
      <w:shd w:val="pct50" w:color="auto" w:fill="FFFFFF"/>
      <w:jc w:val="both"/>
      <w:pPrChange w:id="3" w:author="Philippe Faucon" w:date="2020-08-27T08:49:00Z">
        <w:pPr>
          <w:pBdr>
            <w:top w:val="single" w:sz="4" w:space="1" w:color="808080"/>
            <w:left w:val="single" w:sz="4" w:space="4" w:color="808080"/>
            <w:right w:val="single" w:sz="4" w:space="4" w:color="808080"/>
          </w:pBdr>
          <w:shd w:val="pct50" w:color="auto" w:fill="FFFFFF"/>
          <w:jc w:val="both"/>
        </w:pPr>
      </w:pPrChange>
    </w:pPr>
    <w:rPr>
      <w:b/>
      <w:color w:val="FFFFFF"/>
      <w:rPrChange w:id="3" w:author="Philippe Faucon" w:date="2020-08-27T08:49:00Z">
        <w:rPr>
          <w:rFonts w:ascii="Arial" w:hAnsi="Arial"/>
          <w:b/>
          <w:color w:val="FFFFFF"/>
          <w:sz w:val="24"/>
          <w:lang w:val="en-US" w:eastAsia="en-US" w:bidi="ar-SA"/>
        </w:rPr>
      </w:rPrChange>
    </w:rPr>
  </w:style>
  <w:style w:type="paragraph" w:customStyle="1" w:styleId="normalnospace">
    <w:name w:val="normal nospace"/>
    <w:basedOn w:val="Normal"/>
    <w:pPr>
      <w:pPrChange w:id="4" w:author="Philippe Faucon" w:date="2020-08-27T08:49:00Z">
        <w:pPr/>
      </w:pPrChange>
    </w:pPr>
    <w:rPr>
      <w:rPrChange w:id="4" w:author="Philippe Faucon" w:date="2020-08-27T08:49:00Z">
        <w:rPr>
          <w:rFonts w:ascii="Arial" w:hAnsi="Arial"/>
          <w:sz w:val="24"/>
          <w:lang w:val="en-US" w:eastAsia="en-US" w:bidi="ar-SA"/>
        </w:rPr>
      </w:rPrChange>
    </w:rPr>
  </w:style>
  <w:style w:type="character" w:styleId="FollowedHyperlink">
    <w:name w:val="FollowedHyperlink"/>
    <w:rPr>
      <w:color w:val="800080"/>
      <w:u w:val="single"/>
    </w:rPr>
  </w:style>
  <w:style w:type="paragraph" w:customStyle="1" w:styleId="bulletnospace">
    <w:name w:val="bullet nospace"/>
    <w:basedOn w:val="Normal"/>
    <w:pPr>
      <w:numPr>
        <w:numId w:val="2"/>
      </w:numPr>
      <w:jc w:val="both"/>
      <w:pPrChange w:id="5" w:author="Philippe Faucon" w:date="2020-08-27T08:49:00Z">
        <w:pPr>
          <w:numPr>
            <w:numId w:val="2"/>
          </w:numPr>
          <w:tabs>
            <w:tab w:val="num" w:pos="360"/>
          </w:tabs>
          <w:ind w:left="360" w:hanging="360"/>
          <w:jc w:val="both"/>
        </w:pPr>
      </w:pPrChange>
    </w:pPr>
    <w:rPr>
      <w:rPrChange w:id="5" w:author="Philippe Faucon" w:date="2020-08-27T08:49:00Z">
        <w:rPr>
          <w:rFonts w:ascii="Arial" w:hAnsi="Arial"/>
          <w:sz w:val="24"/>
          <w:lang w:val="en-US" w:eastAsia="en-US" w:bidi="ar-SA"/>
        </w:rPr>
      </w:rPrChange>
    </w:rPr>
  </w:style>
  <w:style w:type="paragraph" w:styleId="BodyText2">
    <w:name w:val="Body Text 2"/>
    <w:basedOn w:val="Normal"/>
    <w:pPr>
      <w:spacing w:after="120"/>
      <w:jc w:val="both"/>
    </w:pPr>
    <w:rPr>
      <w:b/>
      <w:i/>
    </w:rPr>
  </w:style>
  <w:style w:type="paragraph" w:customStyle="1" w:styleId="Mode">
    <w:name w:val="Mode"/>
    <w:basedOn w:val="Normal"/>
    <w:next w:val="Normal"/>
    <w:pPr>
      <w:keepNext/>
      <w:jc w:val="both"/>
    </w:pPr>
    <w:rPr>
      <w:i/>
      <w:sz w:val="20"/>
    </w:rPr>
  </w:style>
  <w:style w:type="paragraph" w:styleId="DocumentMap">
    <w:name w:val="Document Map"/>
    <w:basedOn w:val="Normal"/>
    <w:semiHidden/>
    <w:rsid w:val="00980B6B"/>
    <w:pPr>
      <w:shd w:val="clear" w:color="auto" w:fill="000080"/>
    </w:pPr>
    <w:rPr>
      <w:rFonts w:ascii="Tahoma" w:hAnsi="Tahoma" w:cs="Tahoma"/>
      <w:sz w:val="20"/>
    </w:rPr>
  </w:style>
  <w:style w:type="paragraph" w:styleId="BalloonText">
    <w:name w:val="Balloon Text"/>
    <w:basedOn w:val="Normal"/>
    <w:link w:val="BalloonTextChar"/>
    <w:rsid w:val="009A38B6"/>
    <w:rPr>
      <w:rFonts w:ascii="Tahoma" w:hAnsi="Tahoma" w:cs="Tahoma"/>
      <w:sz w:val="16"/>
      <w:szCs w:val="16"/>
    </w:rPr>
  </w:style>
  <w:style w:type="character" w:customStyle="1" w:styleId="BalloonTextChar">
    <w:name w:val="Balloon Text Char"/>
    <w:link w:val="BalloonText"/>
    <w:rsid w:val="009A38B6"/>
    <w:rPr>
      <w:rFonts w:ascii="Tahoma" w:hAnsi="Tahoma" w:cs="Tahoma"/>
      <w:sz w:val="16"/>
      <w:szCs w:val="16"/>
    </w:rPr>
  </w:style>
  <w:style w:type="character" w:customStyle="1" w:styleId="fontstyle01">
    <w:name w:val="fontstyle01"/>
    <w:rsid w:val="00B62367"/>
    <w:rPr>
      <w:rFonts w:ascii="Calibri" w:hAnsi="Calibri" w:cs="Calibri" w:hint="default"/>
      <w:b w:val="0"/>
      <w:bCs w:val="0"/>
      <w:i w:val="0"/>
      <w:iCs w:val="0"/>
      <w:color w:val="000000"/>
      <w:sz w:val="32"/>
      <w:szCs w:val="32"/>
    </w:rPr>
  </w:style>
  <w:style w:type="paragraph" w:styleId="ListParagraph">
    <w:name w:val="List Paragraph"/>
    <w:basedOn w:val="Normal"/>
    <w:uiPriority w:val="34"/>
    <w:qFormat/>
    <w:rsid w:val="00375801"/>
    <w:pPr>
      <w:spacing w:after="20" w:line="276" w:lineRule="auto"/>
      <w:ind w:left="720"/>
      <w:contextualSpacing/>
    </w:pPr>
    <w:rPr>
      <w:rFonts w:ascii="Calibri" w:eastAsia="Calibri" w:hAnsi="Calibri"/>
      <w:sz w:val="20"/>
      <w:szCs w:val="22"/>
    </w:rPr>
  </w:style>
  <w:style w:type="paragraph" w:customStyle="1" w:styleId="Default">
    <w:name w:val="Default"/>
    <w:rsid w:val="00486146"/>
    <w:pPr>
      <w:autoSpaceDE w:val="0"/>
      <w:autoSpaceDN w:val="0"/>
      <w:adjustRightInd w:val="0"/>
    </w:pPr>
    <w:rPr>
      <w:rFonts w:ascii="AvantGarde" w:hAnsi="AvantGarde" w:cs="AvantGarde"/>
      <w:color w:val="000000"/>
      <w:sz w:val="24"/>
      <w:szCs w:val="24"/>
      <w:lang w:val="en-US" w:eastAsia="en-US"/>
    </w:rPr>
  </w:style>
  <w:style w:type="character" w:customStyle="1" w:styleId="A2">
    <w:name w:val="A2"/>
    <w:uiPriority w:val="99"/>
    <w:rsid w:val="00486146"/>
    <w:rPr>
      <w:rFonts w:cs="AvantGarde"/>
      <w:color w:val="211D1E"/>
      <w:sz w:val="18"/>
      <w:szCs w:val="18"/>
    </w:rPr>
  </w:style>
  <w:style w:type="paragraph" w:customStyle="1" w:styleId="Pa13">
    <w:name w:val="Pa13"/>
    <w:basedOn w:val="Default"/>
    <w:next w:val="Default"/>
    <w:uiPriority w:val="99"/>
    <w:rsid w:val="00486146"/>
    <w:pPr>
      <w:spacing w:line="161" w:lineRule="atLeast"/>
    </w:pPr>
    <w:rPr>
      <w:rFonts w:cs="Times New Roman"/>
      <w:color w:val="auto"/>
    </w:rPr>
  </w:style>
  <w:style w:type="paragraph" w:customStyle="1" w:styleId="Standard">
    <w:name w:val="Standard"/>
    <w:rsid w:val="009A3CC8"/>
    <w:pPr>
      <w:suppressAutoHyphens/>
      <w:autoSpaceDN w:val="0"/>
      <w:textAlignment w:val="baseline"/>
    </w:pPr>
    <w:rPr>
      <w:rFonts w:ascii="Arial" w:hAnsi="Arial" w:cs="Arial"/>
      <w:kern w:val="3"/>
      <w:sz w:val="24"/>
      <w:lang w:val="en-US" w:eastAsia="zh-CN"/>
    </w:rPr>
  </w:style>
  <w:style w:type="paragraph" w:styleId="Revision">
    <w:name w:val="Revision"/>
    <w:hidden/>
    <w:uiPriority w:val="99"/>
    <w:semiHidden/>
    <w:rsid w:val="0020452C"/>
    <w:rPr>
      <w:rFonts w:ascii="Arial" w:hAnsi="Arial"/>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75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259CD-239C-4D82-BA54-0C3D55997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17</Pages>
  <Words>2216</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VDSP31</vt:lpstr>
    </vt:vector>
  </TitlesOfParts>
  <Company>ALPHI TECHNOLOGY</Company>
  <LinksUpToDate>false</LinksUpToDate>
  <CharactersWithSpaces>14819</CharactersWithSpaces>
  <SharedDoc>false</SharedDoc>
  <HLinks>
    <vt:vector size="36" baseType="variant">
      <vt:variant>
        <vt:i4>3276916</vt:i4>
      </vt:variant>
      <vt:variant>
        <vt:i4>92</vt:i4>
      </vt:variant>
      <vt:variant>
        <vt:i4>0</vt:i4>
      </vt:variant>
      <vt:variant>
        <vt:i4>5</vt:i4>
      </vt:variant>
      <vt:variant>
        <vt:lpwstr>https://www.ddc-web.com/ddc/public/en/motioncontrol/motionfeedbacksynchroresolver/synchroresolvertodigital-1/components-3/16-bit-resolver-to-digital-converter?partNumber=RD-19231</vt:lpwstr>
      </vt:variant>
      <vt:variant>
        <vt:lpwstr/>
      </vt:variant>
      <vt:variant>
        <vt:i4>1441850</vt:i4>
      </vt:variant>
      <vt:variant>
        <vt:i4>85</vt:i4>
      </vt:variant>
      <vt:variant>
        <vt:i4>0</vt:i4>
      </vt:variant>
      <vt:variant>
        <vt:i4>5</vt:i4>
      </vt:variant>
      <vt:variant>
        <vt:lpwstr/>
      </vt:variant>
      <vt:variant>
        <vt:lpwstr>_Toc45274784</vt:lpwstr>
      </vt:variant>
      <vt:variant>
        <vt:i4>1114170</vt:i4>
      </vt:variant>
      <vt:variant>
        <vt:i4>79</vt:i4>
      </vt:variant>
      <vt:variant>
        <vt:i4>0</vt:i4>
      </vt:variant>
      <vt:variant>
        <vt:i4>5</vt:i4>
      </vt:variant>
      <vt:variant>
        <vt:lpwstr/>
      </vt:variant>
      <vt:variant>
        <vt:lpwstr>_Toc45274783</vt:lpwstr>
      </vt:variant>
      <vt:variant>
        <vt:i4>1048634</vt:i4>
      </vt:variant>
      <vt:variant>
        <vt:i4>73</vt:i4>
      </vt:variant>
      <vt:variant>
        <vt:i4>0</vt:i4>
      </vt:variant>
      <vt:variant>
        <vt:i4>5</vt:i4>
      </vt:variant>
      <vt:variant>
        <vt:lpwstr/>
      </vt:variant>
      <vt:variant>
        <vt:lpwstr>_Toc45274782</vt:lpwstr>
      </vt:variant>
      <vt:variant>
        <vt:i4>1245242</vt:i4>
      </vt:variant>
      <vt:variant>
        <vt:i4>67</vt:i4>
      </vt:variant>
      <vt:variant>
        <vt:i4>0</vt:i4>
      </vt:variant>
      <vt:variant>
        <vt:i4>5</vt:i4>
      </vt:variant>
      <vt:variant>
        <vt:lpwstr/>
      </vt:variant>
      <vt:variant>
        <vt:lpwstr>_Toc45274781</vt:lpwstr>
      </vt:variant>
      <vt:variant>
        <vt:i4>1179706</vt:i4>
      </vt:variant>
      <vt:variant>
        <vt:i4>61</vt:i4>
      </vt:variant>
      <vt:variant>
        <vt:i4>0</vt:i4>
      </vt:variant>
      <vt:variant>
        <vt:i4>5</vt:i4>
      </vt:variant>
      <vt:variant>
        <vt:lpwstr/>
      </vt:variant>
      <vt:variant>
        <vt:lpwstr>_Toc45274780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VDSP31</dc:title>
  <dc:subject/>
  <dc:creator>A.Y.M.</dc:creator>
  <cp:keywords/>
  <dc:description/>
  <cp:lastModifiedBy>Philippe Faucon</cp:lastModifiedBy>
  <cp:revision>3</cp:revision>
  <cp:lastPrinted>2020-09-01T15:38:00Z</cp:lastPrinted>
  <dcterms:created xsi:type="dcterms:W3CDTF">2020-09-01T15:30:00Z</dcterms:created>
  <dcterms:modified xsi:type="dcterms:W3CDTF">2020-09-01T16:13:00Z</dcterms:modified>
</cp:coreProperties>
</file>